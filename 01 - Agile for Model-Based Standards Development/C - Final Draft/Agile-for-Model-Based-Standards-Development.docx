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lang w:val="en-GB" w:eastAsia="en-GB"/>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lang w:val="en-GB" w:eastAsia="en-GB"/>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A3AD79F" w14:textId="52F2B424" w:rsidR="006C6E0E" w:rsidRDefault="00222113" w:rsidP="006C6E0E">
      <w:pPr>
        <w:pStyle w:val="BodyText"/>
        <w:rPr>
          <w:rFonts w:eastAsia="Times New Roman"/>
        </w:rPr>
      </w:pPr>
      <w:r>
        <w:t xml:space="preserve">Industry is undergoing a </w:t>
      </w:r>
      <w:r w:rsidR="00440BB6">
        <w:t>wide scale</w:t>
      </w:r>
      <w:r>
        <w:t xml:space="preserve"> digital revolution </w:t>
      </w:r>
      <w:r w:rsidR="00440BB6">
        <w:t xml:space="preserve">as they strive towards enabling their digital enterprises. This paradigm shift from unstructured data sources and paper based artifacts to </w:t>
      </w:r>
      <w:commentRangeStart w:id="1"/>
      <w:r w:rsidR="00440BB6">
        <w:t xml:space="preserve">Digital Twins </w:t>
      </w:r>
      <w:commentRangeEnd w:id="1"/>
      <w:r w:rsidR="00440BB6">
        <w:rPr>
          <w:rStyle w:val="CommentReference"/>
          <w:rFonts w:cstheme="minorBidi"/>
        </w:rPr>
        <w:commentReference w:id="1"/>
      </w:r>
      <w:r w:rsidR="00440BB6">
        <w:t xml:space="preserve">places key importance on </w:t>
      </w:r>
      <w:r w:rsidR="00440BB6" w:rsidRPr="004F54D4">
        <w:rPr>
          <w:rFonts w:eastAsia="Times New Roman"/>
        </w:rPr>
        <w:t>the interoperability of the software applications and infor</w:t>
      </w:r>
      <w:r w:rsidR="00440BB6">
        <w:rPr>
          <w:rFonts w:eastAsia="Times New Roman"/>
        </w:rPr>
        <w:t xml:space="preserve">mation systems involved. One of the main responses to this new paradigm is the use of neutral </w:t>
      </w:r>
      <w:r w:rsidR="00B471B6">
        <w:rPr>
          <w:rFonts w:eastAsia="Times New Roman"/>
        </w:rPr>
        <w:t xml:space="preserve">model based </w:t>
      </w:r>
      <w:r w:rsidR="00440BB6">
        <w:rPr>
          <w:rFonts w:eastAsia="Times New Roman"/>
        </w:rPr>
        <w:t xml:space="preserve">data standards. However as this digital strategy represents an </w:t>
      </w:r>
      <w:r w:rsidRPr="006C6E0E">
        <w:rPr>
          <w:rFonts w:eastAsia="Times New Roman"/>
        </w:rPr>
        <w:t xml:space="preserve">increased development rate </w:t>
      </w:r>
      <w:r w:rsidR="006C6E0E" w:rsidRPr="006C6E0E">
        <w:rPr>
          <w:rFonts w:eastAsia="Times New Roman"/>
        </w:rPr>
        <w:t>for</w:t>
      </w:r>
      <w:r w:rsidRPr="006C6E0E">
        <w:rPr>
          <w:rFonts w:eastAsia="Times New Roman"/>
        </w:rPr>
        <w:t xml:space="preserve"> industry </w:t>
      </w:r>
      <w:r w:rsidR="00440BB6" w:rsidRPr="006C6E0E">
        <w:rPr>
          <w:rFonts w:eastAsia="Times New Roman"/>
        </w:rPr>
        <w:t xml:space="preserve">it must be ensured that </w:t>
      </w:r>
      <w:r w:rsidR="006C6E0E" w:rsidRPr="006C6E0E">
        <w:rPr>
          <w:rFonts w:eastAsia="Times New Roman"/>
        </w:rPr>
        <w:t>as their foundation standards are able to support rapid incremental development as well.</w:t>
      </w:r>
      <w:r w:rsidR="006C6E0E">
        <w:rPr>
          <w:rFonts w:eastAsia="Times New Roman"/>
        </w:rPr>
        <w:t xml:space="preserve"> </w:t>
      </w:r>
      <w:r w:rsidR="000368EC">
        <w:rPr>
          <w:rFonts w:eastAsia="Times New Roman"/>
        </w:rPr>
        <w:t>Examination</w:t>
      </w:r>
      <w:r w:rsidR="006C6E0E">
        <w:rPr>
          <w:rFonts w:eastAsia="Times New Roman"/>
        </w:rPr>
        <w:t xml:space="preserve"> of the current standards development process points to two primary roadblock inhibiting this advancement: (1) inflated standards development time lengths and (2) quality escapements in the published standards. </w:t>
      </w:r>
      <w:commentRangeStart w:id="2"/>
      <w:r w:rsidR="000368EC">
        <w:rPr>
          <w:rFonts w:eastAsia="Times New Roman"/>
        </w:rPr>
        <w:t xml:space="preserve">An analysis of the key contributing factors to these roadblocks and of available optimization opportunities has resulted in a recommendation to pursue the adoption </w:t>
      </w:r>
      <w:r w:rsidR="007113FB">
        <w:rPr>
          <w:rFonts w:eastAsia="Times New Roman"/>
        </w:rPr>
        <w:t xml:space="preserve">of an </w:t>
      </w:r>
      <w:r w:rsidR="000368EC">
        <w:rPr>
          <w:rFonts w:eastAsia="Times New Roman"/>
        </w:rPr>
        <w:t xml:space="preserve">agile framework and toolchain by standards development bodies. </w:t>
      </w:r>
      <w:commentRangeEnd w:id="2"/>
      <w:r w:rsidR="007113FB">
        <w:rPr>
          <w:rStyle w:val="CommentReference"/>
          <w:rFonts w:cstheme="minorBidi"/>
        </w:rPr>
        <w:commentReference w:id="2"/>
      </w:r>
      <w:r w:rsidR="000368EC">
        <w:rPr>
          <w:rFonts w:eastAsia="Times New Roman"/>
        </w:rPr>
        <w:t>This proposed solution includes</w:t>
      </w:r>
      <w:del w:id="3" w:author="Harvey (US), Melissa K" w:date="2019-08-01T13:20:00Z">
        <w:r w:rsidR="000368EC" w:rsidDel="00EF394A">
          <w:rPr>
            <w:rFonts w:eastAsia="Times New Roman"/>
          </w:rPr>
          <w:delText xml:space="preserve"> </w:delText>
        </w:r>
        <w:r w:rsidR="000368EC" w:rsidRPr="007113FB" w:rsidDel="00EF394A">
          <w:rPr>
            <w:rFonts w:eastAsia="Times New Roman"/>
          </w:rPr>
          <w:delText xml:space="preserve">Scaled Agile [SAFe], Disciplined Agile Delivery [DAD] and Large-scale Scrum [LeSS] </w:delText>
        </w:r>
      </w:del>
      <w:commentRangeStart w:id="4"/>
      <w:ins w:id="5" w:author="Harvey (US), Melissa K" w:date="2019-08-01T13:20:00Z">
        <w:r w:rsidR="00EF394A" w:rsidRPr="004F54D4">
          <w:rPr>
            <w:color w:val="0000FF"/>
          </w:rPr>
          <w:t>Backlog Management, Program Increment Planning and Agile Release Trains</w:t>
        </w:r>
        <w:r w:rsidR="00EF394A" w:rsidRPr="007113FB">
          <w:rPr>
            <w:rFonts w:eastAsia="Times New Roman"/>
          </w:rPr>
          <w:t xml:space="preserve"> </w:t>
        </w:r>
      </w:ins>
      <w:commentRangeEnd w:id="4"/>
      <w:ins w:id="6" w:author="Harvey (US), Melissa K" w:date="2019-08-01T13:21:00Z">
        <w:r w:rsidR="00EF394A">
          <w:rPr>
            <w:rStyle w:val="CommentReference"/>
            <w:rFonts w:cstheme="minorBidi"/>
          </w:rPr>
          <w:commentReference w:id="4"/>
        </w:r>
      </w:ins>
      <w:r w:rsidR="000368EC" w:rsidRPr="007113FB">
        <w:rPr>
          <w:rFonts w:eastAsia="Times New Roman"/>
        </w:rPr>
        <w:t>and offer a means to shorten the development cycle and provide a usable product to the industry faster.</w:t>
      </w:r>
    </w:p>
    <w:p w14:paraId="13A34749" w14:textId="77777777" w:rsidR="006C6E0E" w:rsidRDefault="006C6E0E" w:rsidP="00C40094">
      <w:pPr>
        <w:pStyle w:val="BodyText"/>
        <w:rPr>
          <w:rFonts w:eastAsia="Times New Roman"/>
        </w:rPr>
      </w:pP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4D2332">
      <w:pPr>
        <w:pStyle w:val="TOC2"/>
        <w:rPr>
          <w:rFonts w:asciiTheme="minorHAnsi" w:eastAsiaTheme="minorEastAsia" w:hAnsiTheme="minorHAnsi"/>
          <w:sz w:val="22"/>
        </w:rPr>
      </w:pPr>
      <w:hyperlink w:anchor="_Toc15302640" w:history="1">
        <w:r w:rsidR="00FA783D" w:rsidRPr="002B297E">
          <w:rPr>
            <w:rStyle w:val="Hyperlink"/>
          </w:rPr>
          <w:t>1.1.</w:t>
        </w:r>
        <w:r w:rsidR="00FA783D">
          <w:rPr>
            <w:rFonts w:asciiTheme="minorHAnsi" w:eastAsiaTheme="minorEastAsia" w:hAnsiTheme="minorHAnsi"/>
            <w:sz w:val="22"/>
          </w:rPr>
          <w:tab/>
        </w:r>
        <w:r w:rsidR="00FA783D" w:rsidRPr="002B297E">
          <w:rPr>
            <w:rStyle w:val="Hyperlink"/>
          </w:rPr>
          <w:t>Statement of Industry</w:t>
        </w:r>
        <w:r w:rsidR="00FA783D">
          <w:rPr>
            <w:webHidden/>
          </w:rPr>
          <w:tab/>
        </w:r>
        <w:r w:rsidR="00FA783D">
          <w:rPr>
            <w:webHidden/>
          </w:rPr>
          <w:fldChar w:fldCharType="begin"/>
        </w:r>
        <w:r w:rsidR="00FA783D">
          <w:rPr>
            <w:webHidden/>
          </w:rPr>
          <w:instrText xml:space="preserve"> PAGEREF _Toc15302640 \h </w:instrText>
        </w:r>
        <w:r w:rsidR="00FA783D">
          <w:rPr>
            <w:webHidden/>
          </w:rPr>
        </w:r>
        <w:r w:rsidR="00FA783D">
          <w:rPr>
            <w:webHidden/>
          </w:rPr>
          <w:fldChar w:fldCharType="separate"/>
        </w:r>
        <w:r w:rsidR="00FA783D">
          <w:rPr>
            <w:webHidden/>
          </w:rPr>
          <w:t>1</w:t>
        </w:r>
        <w:r w:rsidR="00FA783D">
          <w:rPr>
            <w:webHidden/>
          </w:rPr>
          <w:fldChar w:fldCharType="end"/>
        </w:r>
      </w:hyperlink>
    </w:p>
    <w:p w14:paraId="509452A2" w14:textId="77777777" w:rsidR="00FA783D" w:rsidRDefault="004D2332">
      <w:pPr>
        <w:pStyle w:val="TOC2"/>
        <w:rPr>
          <w:rFonts w:asciiTheme="minorHAnsi" w:eastAsiaTheme="minorEastAsia" w:hAnsiTheme="minorHAnsi"/>
          <w:sz w:val="22"/>
        </w:rPr>
      </w:pPr>
      <w:hyperlink w:anchor="_Toc15302641" w:history="1">
        <w:r w:rsidR="00FA783D" w:rsidRPr="002B297E">
          <w:rPr>
            <w:rStyle w:val="Hyperlink"/>
          </w:rPr>
          <w:t>1.2.</w:t>
        </w:r>
        <w:r w:rsidR="00FA783D">
          <w:rPr>
            <w:rFonts w:asciiTheme="minorHAnsi" w:eastAsiaTheme="minorEastAsia" w:hAnsiTheme="minorHAnsi"/>
            <w:sz w:val="22"/>
          </w:rPr>
          <w:tab/>
        </w:r>
        <w:r w:rsidR="00FA783D" w:rsidRPr="002B297E">
          <w:rPr>
            <w:rStyle w:val="Hyperlink"/>
          </w:rPr>
          <w:t>Information Standards Support of Business Needs</w:t>
        </w:r>
        <w:r w:rsidR="00FA783D">
          <w:rPr>
            <w:webHidden/>
          </w:rPr>
          <w:tab/>
        </w:r>
        <w:r w:rsidR="00FA783D">
          <w:rPr>
            <w:webHidden/>
          </w:rPr>
          <w:fldChar w:fldCharType="begin"/>
        </w:r>
        <w:r w:rsidR="00FA783D">
          <w:rPr>
            <w:webHidden/>
          </w:rPr>
          <w:instrText xml:space="preserve"> PAGEREF _Toc15302641 \h </w:instrText>
        </w:r>
        <w:r w:rsidR="00FA783D">
          <w:rPr>
            <w:webHidden/>
          </w:rPr>
        </w:r>
        <w:r w:rsidR="00FA783D">
          <w:rPr>
            <w:webHidden/>
          </w:rPr>
          <w:fldChar w:fldCharType="separate"/>
        </w:r>
        <w:r w:rsidR="00FA783D">
          <w:rPr>
            <w:webHidden/>
          </w:rPr>
          <w:t>1</w:t>
        </w:r>
        <w:r w:rsidR="00FA783D">
          <w:rPr>
            <w:webHidden/>
          </w:rPr>
          <w:fldChar w:fldCharType="end"/>
        </w:r>
      </w:hyperlink>
    </w:p>
    <w:p w14:paraId="6532FB06" w14:textId="77777777" w:rsidR="00FA783D" w:rsidRDefault="004D2332">
      <w:pPr>
        <w:pStyle w:val="TOC1"/>
        <w:rPr>
          <w:rFonts w:asciiTheme="minorHAnsi" w:eastAsiaTheme="minorEastAsia" w:hAnsiTheme="minorHAnsi"/>
          <w:b w:val="0"/>
          <w:noProof/>
          <w:sz w:val="22"/>
        </w:rPr>
      </w:pPr>
      <w:hyperlink w:anchor="_Toc15302642" w:history="1">
        <w:r w:rsidR="00FA783D" w:rsidRPr="002B297E">
          <w:rPr>
            <w:rStyle w:val="Hyperlink"/>
            <w:noProof/>
            <w14:scene3d>
              <w14:camera w14:prst="orthographicFront"/>
              <w14:lightRig w14:rig="threePt" w14:dir="t">
                <w14:rot w14:lat="0" w14:lon="0" w14:rev="0"/>
              </w14:lightRig>
            </w14:scene3d>
          </w:rPr>
          <w:t>2.</w:t>
        </w:r>
        <w:r w:rsidR="00FA783D">
          <w:rPr>
            <w:rFonts w:asciiTheme="minorHAnsi" w:eastAsiaTheme="minorEastAsia" w:hAnsiTheme="minorHAnsi"/>
            <w:b w:val="0"/>
            <w:noProof/>
            <w:sz w:val="22"/>
          </w:rPr>
          <w:tab/>
        </w:r>
        <w:r w:rsidR="00FA783D" w:rsidRPr="002B297E">
          <w:rPr>
            <w:rStyle w:val="Hyperlink"/>
            <w:noProof/>
          </w:rPr>
          <w:t>Issues in Current Development Lifecycle</w:t>
        </w:r>
        <w:r w:rsidR="00FA783D">
          <w:rPr>
            <w:noProof/>
            <w:webHidden/>
          </w:rPr>
          <w:tab/>
        </w:r>
        <w:r w:rsidR="00FA783D">
          <w:rPr>
            <w:noProof/>
            <w:webHidden/>
          </w:rPr>
          <w:fldChar w:fldCharType="begin"/>
        </w:r>
        <w:r w:rsidR="00FA783D">
          <w:rPr>
            <w:noProof/>
            <w:webHidden/>
          </w:rPr>
          <w:instrText xml:space="preserve"> PAGEREF _Toc15302642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6FD4FDC7" w14:textId="77777777" w:rsidR="00FA783D" w:rsidRDefault="004D2332">
      <w:pPr>
        <w:pStyle w:val="TOC2"/>
        <w:rPr>
          <w:rFonts w:asciiTheme="minorHAnsi" w:eastAsiaTheme="minorEastAsia" w:hAnsiTheme="minorHAnsi"/>
          <w:sz w:val="22"/>
        </w:rPr>
      </w:pPr>
      <w:hyperlink w:anchor="_Toc15302643" w:history="1">
        <w:r w:rsidR="00FA783D" w:rsidRPr="002B297E">
          <w:rPr>
            <w:rStyle w:val="Hyperlink"/>
          </w:rPr>
          <w:t>2.1.</w:t>
        </w:r>
        <w:r w:rsidR="00FA783D">
          <w:rPr>
            <w:rFonts w:asciiTheme="minorHAnsi" w:eastAsiaTheme="minorEastAsia" w:hAnsiTheme="minorHAnsi"/>
            <w:sz w:val="22"/>
          </w:rPr>
          <w:tab/>
        </w:r>
        <w:r w:rsidR="00FA783D" w:rsidRPr="002B297E">
          <w:rPr>
            <w:rStyle w:val="Hyperlink"/>
          </w:rPr>
          <w:t>Development Time Length</w:t>
        </w:r>
        <w:r w:rsidR="00FA783D">
          <w:rPr>
            <w:webHidden/>
          </w:rPr>
          <w:tab/>
        </w:r>
        <w:r w:rsidR="00FA783D">
          <w:rPr>
            <w:webHidden/>
          </w:rPr>
          <w:fldChar w:fldCharType="begin"/>
        </w:r>
        <w:r w:rsidR="00FA783D">
          <w:rPr>
            <w:webHidden/>
          </w:rPr>
          <w:instrText xml:space="preserve"> PAGEREF _Toc15302643 \h </w:instrText>
        </w:r>
        <w:r w:rsidR="00FA783D">
          <w:rPr>
            <w:webHidden/>
          </w:rPr>
        </w:r>
        <w:r w:rsidR="00FA783D">
          <w:rPr>
            <w:webHidden/>
          </w:rPr>
          <w:fldChar w:fldCharType="separate"/>
        </w:r>
        <w:r w:rsidR="00FA783D">
          <w:rPr>
            <w:webHidden/>
          </w:rPr>
          <w:t>1</w:t>
        </w:r>
        <w:r w:rsidR="00FA783D">
          <w:rPr>
            <w:webHidden/>
          </w:rPr>
          <w:fldChar w:fldCharType="end"/>
        </w:r>
      </w:hyperlink>
    </w:p>
    <w:p w14:paraId="5918AB03" w14:textId="77777777" w:rsidR="00FA783D" w:rsidRDefault="004D2332">
      <w:pPr>
        <w:pStyle w:val="TOC2"/>
        <w:rPr>
          <w:rFonts w:asciiTheme="minorHAnsi" w:eastAsiaTheme="minorEastAsia" w:hAnsiTheme="minorHAnsi"/>
          <w:sz w:val="22"/>
        </w:rPr>
      </w:pPr>
      <w:hyperlink w:anchor="_Toc15302644" w:history="1">
        <w:r w:rsidR="00FA783D" w:rsidRPr="002B297E">
          <w:rPr>
            <w:rStyle w:val="Hyperlink"/>
          </w:rPr>
          <w:t>2.2.</w:t>
        </w:r>
        <w:r w:rsidR="00FA783D">
          <w:rPr>
            <w:rFonts w:asciiTheme="minorHAnsi" w:eastAsiaTheme="minorEastAsia" w:hAnsiTheme="minorHAnsi"/>
            <w:sz w:val="22"/>
          </w:rPr>
          <w:tab/>
        </w:r>
        <w:r w:rsidR="00FA783D" w:rsidRPr="002B297E">
          <w:rPr>
            <w:rStyle w:val="Hyperlink"/>
          </w:rPr>
          <w:t>Quality/Completeness of Standard</w:t>
        </w:r>
        <w:r w:rsidR="00FA783D">
          <w:rPr>
            <w:webHidden/>
          </w:rPr>
          <w:tab/>
        </w:r>
        <w:r w:rsidR="00FA783D">
          <w:rPr>
            <w:webHidden/>
          </w:rPr>
          <w:fldChar w:fldCharType="begin"/>
        </w:r>
        <w:r w:rsidR="00FA783D">
          <w:rPr>
            <w:webHidden/>
          </w:rPr>
          <w:instrText xml:space="preserve"> PAGEREF _Toc15302644 \h </w:instrText>
        </w:r>
        <w:r w:rsidR="00FA783D">
          <w:rPr>
            <w:webHidden/>
          </w:rPr>
        </w:r>
        <w:r w:rsidR="00FA783D">
          <w:rPr>
            <w:webHidden/>
          </w:rPr>
          <w:fldChar w:fldCharType="separate"/>
        </w:r>
        <w:r w:rsidR="00FA783D">
          <w:rPr>
            <w:webHidden/>
          </w:rPr>
          <w:t>2</w:t>
        </w:r>
        <w:r w:rsidR="00FA783D">
          <w:rPr>
            <w:webHidden/>
          </w:rPr>
          <w:fldChar w:fldCharType="end"/>
        </w:r>
      </w:hyperlink>
    </w:p>
    <w:p w14:paraId="22656556" w14:textId="77777777" w:rsidR="00FA783D" w:rsidRDefault="004D2332">
      <w:pPr>
        <w:pStyle w:val="TOC1"/>
        <w:rPr>
          <w:rFonts w:asciiTheme="minorHAnsi" w:eastAsiaTheme="minorEastAsia" w:hAnsiTheme="minorHAnsi"/>
          <w:b w:val="0"/>
          <w:noProof/>
          <w:sz w:val="22"/>
        </w:rPr>
      </w:pPr>
      <w:hyperlink w:anchor="_Toc15302645" w:history="1">
        <w:r w:rsidR="00FA783D" w:rsidRPr="002B297E">
          <w:rPr>
            <w:rStyle w:val="Hyperlink"/>
            <w:noProof/>
            <w14:scene3d>
              <w14:camera w14:prst="orthographicFront"/>
              <w14:lightRig w14:rig="threePt" w14:dir="t">
                <w14:rot w14:lat="0" w14:lon="0" w14:rev="0"/>
              </w14:lightRig>
            </w14:scene3d>
          </w:rPr>
          <w:t>3.</w:t>
        </w:r>
        <w:r w:rsidR="00FA783D">
          <w:rPr>
            <w:rFonts w:asciiTheme="minorHAnsi" w:eastAsiaTheme="minorEastAsia" w:hAnsiTheme="minorHAnsi"/>
            <w:b w:val="0"/>
            <w:noProof/>
            <w:sz w:val="22"/>
          </w:rPr>
          <w:tab/>
        </w:r>
        <w:r w:rsidR="00FA783D" w:rsidRPr="002B297E">
          <w:rPr>
            <w:rStyle w:val="Hyperlink"/>
            <w:noProof/>
          </w:rPr>
          <w:t>Solution Concepts [using STEP as an example]</w:t>
        </w:r>
        <w:r w:rsidR="00FA783D">
          <w:rPr>
            <w:noProof/>
            <w:webHidden/>
          </w:rPr>
          <w:tab/>
        </w:r>
        <w:r w:rsidR="00FA783D">
          <w:rPr>
            <w:noProof/>
            <w:webHidden/>
          </w:rPr>
          <w:fldChar w:fldCharType="begin"/>
        </w:r>
        <w:r w:rsidR="00FA783D">
          <w:rPr>
            <w:noProof/>
            <w:webHidden/>
          </w:rPr>
          <w:instrText xml:space="preserve"> PAGEREF _Toc15302645 \h </w:instrText>
        </w:r>
        <w:r w:rsidR="00FA783D">
          <w:rPr>
            <w:noProof/>
            <w:webHidden/>
          </w:rPr>
        </w:r>
        <w:r w:rsidR="00FA783D">
          <w:rPr>
            <w:noProof/>
            <w:webHidden/>
          </w:rPr>
          <w:fldChar w:fldCharType="separate"/>
        </w:r>
        <w:r w:rsidR="00FA783D">
          <w:rPr>
            <w:noProof/>
            <w:webHidden/>
          </w:rPr>
          <w:t>3</w:t>
        </w:r>
        <w:r w:rsidR="00FA783D">
          <w:rPr>
            <w:noProof/>
            <w:webHidden/>
          </w:rPr>
          <w:fldChar w:fldCharType="end"/>
        </w:r>
      </w:hyperlink>
    </w:p>
    <w:p w14:paraId="26ED6684" w14:textId="77777777" w:rsidR="00FA783D" w:rsidRDefault="004D2332">
      <w:pPr>
        <w:pStyle w:val="TOC2"/>
        <w:rPr>
          <w:rFonts w:asciiTheme="minorHAnsi" w:eastAsiaTheme="minorEastAsia" w:hAnsiTheme="minorHAnsi"/>
          <w:sz w:val="22"/>
        </w:rPr>
      </w:pPr>
      <w:hyperlink w:anchor="_Toc15302646" w:history="1">
        <w:r w:rsidR="00FA783D" w:rsidRPr="002B297E">
          <w:rPr>
            <w:rStyle w:val="Hyperlink"/>
          </w:rPr>
          <w:t>3.1.</w:t>
        </w:r>
        <w:r w:rsidR="00FA783D">
          <w:rPr>
            <w:rFonts w:asciiTheme="minorHAnsi" w:eastAsiaTheme="minorEastAsia" w:hAnsiTheme="minorHAnsi"/>
            <w:sz w:val="22"/>
          </w:rPr>
          <w:tab/>
        </w:r>
        <w:r w:rsidR="00FA783D" w:rsidRPr="002B297E">
          <w:rPr>
            <w:rStyle w:val="Hyperlink"/>
          </w:rPr>
          <w:t>Adoption of Agile Framework</w:t>
        </w:r>
        <w:r w:rsidR="00FA783D">
          <w:rPr>
            <w:webHidden/>
          </w:rPr>
          <w:tab/>
        </w:r>
        <w:r w:rsidR="00FA783D">
          <w:rPr>
            <w:webHidden/>
          </w:rPr>
          <w:fldChar w:fldCharType="begin"/>
        </w:r>
        <w:r w:rsidR="00FA783D">
          <w:rPr>
            <w:webHidden/>
          </w:rPr>
          <w:instrText xml:space="preserve"> PAGEREF _Toc15302646 \h </w:instrText>
        </w:r>
        <w:r w:rsidR="00FA783D">
          <w:rPr>
            <w:webHidden/>
          </w:rPr>
        </w:r>
        <w:r w:rsidR="00FA783D">
          <w:rPr>
            <w:webHidden/>
          </w:rPr>
          <w:fldChar w:fldCharType="separate"/>
        </w:r>
        <w:r w:rsidR="00FA783D">
          <w:rPr>
            <w:webHidden/>
          </w:rPr>
          <w:t>3</w:t>
        </w:r>
        <w:r w:rsidR="00FA783D">
          <w:rPr>
            <w:webHidden/>
          </w:rPr>
          <w:fldChar w:fldCharType="end"/>
        </w:r>
      </w:hyperlink>
    </w:p>
    <w:p w14:paraId="7C829A5C" w14:textId="77777777" w:rsidR="00FA783D" w:rsidRDefault="004D2332">
      <w:pPr>
        <w:pStyle w:val="TOC3"/>
        <w:rPr>
          <w:rFonts w:asciiTheme="minorHAnsi" w:eastAsiaTheme="minorEastAsia" w:hAnsiTheme="minorHAnsi"/>
          <w:noProof/>
          <w:sz w:val="22"/>
        </w:rPr>
      </w:pPr>
      <w:hyperlink w:anchor="_Toc15302647" w:history="1">
        <w:r w:rsidR="00FA783D" w:rsidRPr="002B297E">
          <w:rPr>
            <w:rStyle w:val="Hyperlink"/>
            <w:noProof/>
          </w:rPr>
          <w:t>3.1.1.</w:t>
        </w:r>
        <w:r w:rsidR="00FA783D">
          <w:rPr>
            <w:rFonts w:asciiTheme="minorHAnsi" w:eastAsiaTheme="minorEastAsia" w:hAnsiTheme="minorHAnsi"/>
            <w:noProof/>
            <w:sz w:val="22"/>
          </w:rPr>
          <w:tab/>
        </w:r>
        <w:r w:rsidR="00FA783D" w:rsidRPr="002B297E">
          <w:rPr>
            <w:rStyle w:val="Hyperlink"/>
            <w:noProof/>
          </w:rPr>
          <w:t>Backlog Management</w:t>
        </w:r>
        <w:r w:rsidR="00FA783D">
          <w:rPr>
            <w:noProof/>
            <w:webHidden/>
          </w:rPr>
          <w:tab/>
        </w:r>
        <w:r w:rsidR="00FA783D">
          <w:rPr>
            <w:noProof/>
            <w:webHidden/>
          </w:rPr>
          <w:fldChar w:fldCharType="begin"/>
        </w:r>
        <w:r w:rsidR="00FA783D">
          <w:rPr>
            <w:noProof/>
            <w:webHidden/>
          </w:rPr>
          <w:instrText xml:space="preserve"> PAGEREF _Toc15302647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3968B568" w14:textId="77777777" w:rsidR="00FA783D" w:rsidRDefault="004D2332">
      <w:pPr>
        <w:pStyle w:val="TOC3"/>
        <w:rPr>
          <w:rFonts w:asciiTheme="minorHAnsi" w:eastAsiaTheme="minorEastAsia" w:hAnsiTheme="minorHAnsi"/>
          <w:noProof/>
          <w:sz w:val="22"/>
        </w:rPr>
      </w:pPr>
      <w:hyperlink w:anchor="_Toc15302648" w:history="1">
        <w:r w:rsidR="00FA783D" w:rsidRPr="002B297E">
          <w:rPr>
            <w:rStyle w:val="Hyperlink"/>
            <w:noProof/>
          </w:rPr>
          <w:t>3.1.2.</w:t>
        </w:r>
        <w:r w:rsidR="00FA783D">
          <w:rPr>
            <w:rFonts w:asciiTheme="minorHAnsi" w:eastAsiaTheme="minorEastAsia" w:hAnsiTheme="minorHAnsi"/>
            <w:noProof/>
            <w:sz w:val="22"/>
          </w:rPr>
          <w:tab/>
        </w:r>
        <w:r w:rsidR="00FA783D" w:rsidRPr="002B297E">
          <w:rPr>
            <w:rStyle w:val="Hyperlink"/>
            <w:noProof/>
          </w:rPr>
          <w:t>Agile Release Trains</w:t>
        </w:r>
        <w:r w:rsidR="00FA783D">
          <w:rPr>
            <w:noProof/>
            <w:webHidden/>
          </w:rPr>
          <w:tab/>
        </w:r>
        <w:r w:rsidR="00FA783D">
          <w:rPr>
            <w:noProof/>
            <w:webHidden/>
          </w:rPr>
          <w:fldChar w:fldCharType="begin"/>
        </w:r>
        <w:r w:rsidR="00FA783D">
          <w:rPr>
            <w:noProof/>
            <w:webHidden/>
          </w:rPr>
          <w:instrText xml:space="preserve"> PAGEREF _Toc15302648 \h </w:instrText>
        </w:r>
        <w:r w:rsidR="00FA783D">
          <w:rPr>
            <w:noProof/>
            <w:webHidden/>
          </w:rPr>
        </w:r>
        <w:r w:rsidR="00FA783D">
          <w:rPr>
            <w:noProof/>
            <w:webHidden/>
          </w:rPr>
          <w:fldChar w:fldCharType="separate"/>
        </w:r>
        <w:r w:rsidR="00FA783D">
          <w:rPr>
            <w:noProof/>
            <w:webHidden/>
          </w:rPr>
          <w:t>4</w:t>
        </w:r>
        <w:r w:rsidR="00FA783D">
          <w:rPr>
            <w:noProof/>
            <w:webHidden/>
          </w:rPr>
          <w:fldChar w:fldCharType="end"/>
        </w:r>
      </w:hyperlink>
    </w:p>
    <w:p w14:paraId="01042589" w14:textId="77777777" w:rsidR="00FA783D" w:rsidRDefault="004D2332">
      <w:pPr>
        <w:pStyle w:val="TOC3"/>
        <w:rPr>
          <w:rFonts w:asciiTheme="minorHAnsi" w:eastAsiaTheme="minorEastAsia" w:hAnsiTheme="minorHAnsi"/>
          <w:noProof/>
          <w:sz w:val="22"/>
        </w:rPr>
      </w:pPr>
      <w:hyperlink w:anchor="_Toc15302649" w:history="1">
        <w:r w:rsidR="00FA783D" w:rsidRPr="002B297E">
          <w:rPr>
            <w:rStyle w:val="Hyperlink"/>
            <w:noProof/>
          </w:rPr>
          <w:t>3.1.3.</w:t>
        </w:r>
        <w:r w:rsidR="00FA783D">
          <w:rPr>
            <w:rFonts w:asciiTheme="minorHAnsi" w:eastAsiaTheme="minorEastAsia" w:hAnsiTheme="minorHAnsi"/>
            <w:noProof/>
            <w:sz w:val="22"/>
          </w:rPr>
          <w:tab/>
        </w:r>
        <w:r w:rsidR="00FA783D" w:rsidRPr="002B297E">
          <w:rPr>
            <w:rStyle w:val="Hyperlink"/>
            <w:noProof/>
          </w:rPr>
          <w:t>Program Increment Planning</w:t>
        </w:r>
        <w:r w:rsidR="00FA783D">
          <w:rPr>
            <w:noProof/>
            <w:webHidden/>
          </w:rPr>
          <w:tab/>
        </w:r>
        <w:r w:rsidR="00FA783D">
          <w:rPr>
            <w:noProof/>
            <w:webHidden/>
          </w:rPr>
          <w:fldChar w:fldCharType="begin"/>
        </w:r>
        <w:r w:rsidR="00FA783D">
          <w:rPr>
            <w:noProof/>
            <w:webHidden/>
          </w:rPr>
          <w:instrText xml:space="preserve"> PAGEREF _Toc15302649 \h </w:instrText>
        </w:r>
        <w:r w:rsidR="00FA783D">
          <w:rPr>
            <w:noProof/>
            <w:webHidden/>
          </w:rPr>
        </w:r>
        <w:r w:rsidR="00FA783D">
          <w:rPr>
            <w:noProof/>
            <w:webHidden/>
          </w:rPr>
          <w:fldChar w:fldCharType="separate"/>
        </w:r>
        <w:r w:rsidR="00FA783D">
          <w:rPr>
            <w:noProof/>
            <w:webHidden/>
          </w:rPr>
          <w:t>5</w:t>
        </w:r>
        <w:r w:rsidR="00FA783D">
          <w:rPr>
            <w:noProof/>
            <w:webHidden/>
          </w:rPr>
          <w:fldChar w:fldCharType="end"/>
        </w:r>
      </w:hyperlink>
    </w:p>
    <w:p w14:paraId="1720A894" w14:textId="77777777" w:rsidR="00FA783D" w:rsidRDefault="004D2332">
      <w:pPr>
        <w:pStyle w:val="TOC2"/>
        <w:rPr>
          <w:rFonts w:asciiTheme="minorHAnsi" w:eastAsiaTheme="minorEastAsia" w:hAnsiTheme="minorHAnsi"/>
          <w:sz w:val="22"/>
        </w:rPr>
      </w:pPr>
      <w:hyperlink w:anchor="_Toc15302650" w:history="1">
        <w:r w:rsidR="00FA783D" w:rsidRPr="002B297E">
          <w:rPr>
            <w:rStyle w:val="Hyperlink"/>
          </w:rPr>
          <w:t>3.2.</w:t>
        </w:r>
        <w:r w:rsidR="00FA783D">
          <w:rPr>
            <w:rFonts w:asciiTheme="minorHAnsi" w:eastAsiaTheme="minorEastAsia" w:hAnsiTheme="minorHAnsi"/>
            <w:sz w:val="22"/>
          </w:rPr>
          <w:tab/>
        </w:r>
        <w:r w:rsidR="00FA783D" w:rsidRPr="002B297E">
          <w:rPr>
            <w:rStyle w:val="Hyperlink"/>
          </w:rPr>
          <w:t>Improved Tool-Chain</w:t>
        </w:r>
        <w:r w:rsidR="00FA783D">
          <w:rPr>
            <w:webHidden/>
          </w:rPr>
          <w:tab/>
        </w:r>
        <w:r w:rsidR="00FA783D">
          <w:rPr>
            <w:webHidden/>
          </w:rPr>
          <w:fldChar w:fldCharType="begin"/>
        </w:r>
        <w:r w:rsidR="00FA783D">
          <w:rPr>
            <w:webHidden/>
          </w:rPr>
          <w:instrText xml:space="preserve"> PAGEREF _Toc15302650 \h </w:instrText>
        </w:r>
        <w:r w:rsidR="00FA783D">
          <w:rPr>
            <w:webHidden/>
          </w:rPr>
        </w:r>
        <w:r w:rsidR="00FA783D">
          <w:rPr>
            <w:webHidden/>
          </w:rPr>
          <w:fldChar w:fldCharType="separate"/>
        </w:r>
        <w:r w:rsidR="00FA783D">
          <w:rPr>
            <w:webHidden/>
          </w:rPr>
          <w:t>6</w:t>
        </w:r>
        <w:r w:rsidR="00FA783D">
          <w:rPr>
            <w:webHidden/>
          </w:rPr>
          <w:fldChar w:fldCharType="end"/>
        </w:r>
      </w:hyperlink>
    </w:p>
    <w:p w14:paraId="5AEFE4E5" w14:textId="77777777" w:rsidR="00FA783D" w:rsidRDefault="004D2332">
      <w:pPr>
        <w:pStyle w:val="TOC3"/>
        <w:rPr>
          <w:rFonts w:asciiTheme="minorHAnsi" w:eastAsiaTheme="minorEastAsia" w:hAnsiTheme="minorHAnsi"/>
          <w:noProof/>
          <w:sz w:val="22"/>
        </w:rPr>
      </w:pPr>
      <w:hyperlink w:anchor="_Toc15302651" w:history="1">
        <w:r w:rsidR="00FA783D" w:rsidRPr="002B297E">
          <w:rPr>
            <w:rStyle w:val="Hyperlink"/>
            <w:noProof/>
          </w:rPr>
          <w:t>3.2.1.</w:t>
        </w:r>
        <w:r w:rsidR="00FA783D">
          <w:rPr>
            <w:rFonts w:asciiTheme="minorHAnsi" w:eastAsiaTheme="minorEastAsia" w:hAnsiTheme="minorHAnsi"/>
            <w:noProof/>
            <w:sz w:val="22"/>
          </w:rPr>
          <w:tab/>
        </w:r>
        <w:r w:rsidR="00FA783D" w:rsidRPr="002B297E">
          <w:rPr>
            <w:rStyle w:val="Hyperlink"/>
            <w:noProof/>
          </w:rPr>
          <w:t>Requirements Management and Traceability</w:t>
        </w:r>
        <w:r w:rsidR="00FA783D">
          <w:rPr>
            <w:noProof/>
            <w:webHidden/>
          </w:rPr>
          <w:tab/>
        </w:r>
        <w:r w:rsidR="00FA783D">
          <w:rPr>
            <w:noProof/>
            <w:webHidden/>
          </w:rPr>
          <w:fldChar w:fldCharType="begin"/>
        </w:r>
        <w:r w:rsidR="00FA783D">
          <w:rPr>
            <w:noProof/>
            <w:webHidden/>
          </w:rPr>
          <w:instrText xml:space="preserve"> PAGEREF _Toc15302651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402D1433" w14:textId="77777777" w:rsidR="00FA783D" w:rsidRDefault="004D2332">
      <w:pPr>
        <w:pStyle w:val="TOC3"/>
        <w:rPr>
          <w:rFonts w:asciiTheme="minorHAnsi" w:eastAsiaTheme="minorEastAsia" w:hAnsiTheme="minorHAnsi"/>
          <w:noProof/>
          <w:sz w:val="22"/>
        </w:rPr>
      </w:pPr>
      <w:hyperlink w:anchor="_Toc15302652" w:history="1">
        <w:r w:rsidR="00FA783D" w:rsidRPr="002B297E">
          <w:rPr>
            <w:rStyle w:val="Hyperlink"/>
            <w:noProof/>
          </w:rPr>
          <w:t>3.2.2.</w:t>
        </w:r>
        <w:r w:rsidR="00FA783D">
          <w:rPr>
            <w:rFonts w:asciiTheme="minorHAnsi" w:eastAsiaTheme="minorEastAsia" w:hAnsiTheme="minorHAnsi"/>
            <w:noProof/>
            <w:sz w:val="22"/>
          </w:rPr>
          <w:tab/>
        </w:r>
        <w:r w:rsidR="00FA783D" w:rsidRPr="002B297E">
          <w:rPr>
            <w:rStyle w:val="Hyperlink"/>
            <w:noProof/>
          </w:rPr>
          <w:t>Solutions</w:t>
        </w:r>
        <w:r w:rsidR="00FA783D">
          <w:rPr>
            <w:noProof/>
            <w:webHidden/>
          </w:rPr>
          <w:tab/>
        </w:r>
        <w:r w:rsidR="00FA783D">
          <w:rPr>
            <w:noProof/>
            <w:webHidden/>
          </w:rPr>
          <w:fldChar w:fldCharType="begin"/>
        </w:r>
        <w:r w:rsidR="00FA783D">
          <w:rPr>
            <w:noProof/>
            <w:webHidden/>
          </w:rPr>
          <w:instrText xml:space="preserve"> PAGEREF _Toc15302652 \h </w:instrText>
        </w:r>
        <w:r w:rsidR="00FA783D">
          <w:rPr>
            <w:noProof/>
            <w:webHidden/>
          </w:rPr>
        </w:r>
        <w:r w:rsidR="00FA783D">
          <w:rPr>
            <w:noProof/>
            <w:webHidden/>
          </w:rPr>
          <w:fldChar w:fldCharType="separate"/>
        </w:r>
        <w:r w:rsidR="00FA783D">
          <w:rPr>
            <w:noProof/>
            <w:webHidden/>
          </w:rPr>
          <w:t>6</w:t>
        </w:r>
        <w:r w:rsidR="00FA783D">
          <w:rPr>
            <w:noProof/>
            <w:webHidden/>
          </w:rPr>
          <w:fldChar w:fldCharType="end"/>
        </w:r>
      </w:hyperlink>
    </w:p>
    <w:p w14:paraId="1C6CB302" w14:textId="77777777" w:rsidR="00FA783D" w:rsidRDefault="004D2332">
      <w:pPr>
        <w:pStyle w:val="TOC1"/>
        <w:rPr>
          <w:rFonts w:asciiTheme="minorHAnsi" w:eastAsiaTheme="minorEastAsia" w:hAnsiTheme="minorHAnsi"/>
          <w:b w:val="0"/>
          <w:noProof/>
          <w:sz w:val="22"/>
        </w:rPr>
      </w:pPr>
      <w:hyperlink w:anchor="_Toc15302653" w:history="1">
        <w:r w:rsidR="00FA783D" w:rsidRPr="002B297E">
          <w:rPr>
            <w:rStyle w:val="Hyperlink"/>
            <w:noProof/>
            <w14:scene3d>
              <w14:camera w14:prst="orthographicFront"/>
              <w14:lightRig w14:rig="threePt" w14:dir="t">
                <w14:rot w14:lat="0" w14:lon="0" w14:rev="0"/>
              </w14:lightRig>
            </w14:scene3d>
          </w:rPr>
          <w:t>4.</w:t>
        </w:r>
        <w:r w:rsidR="00FA783D">
          <w:rPr>
            <w:rFonts w:asciiTheme="minorHAnsi" w:eastAsiaTheme="minorEastAsia" w:hAnsiTheme="minorHAnsi"/>
            <w:b w:val="0"/>
            <w:noProof/>
            <w:sz w:val="22"/>
          </w:rPr>
          <w:tab/>
        </w:r>
        <w:r w:rsidR="00FA783D" w:rsidRPr="002B297E">
          <w:rPr>
            <w:rStyle w:val="Hyperlink"/>
            <w:noProof/>
          </w:rPr>
          <w:t>Benefits</w:t>
        </w:r>
        <w:r w:rsidR="00FA783D">
          <w:rPr>
            <w:noProof/>
            <w:webHidden/>
          </w:rPr>
          <w:tab/>
        </w:r>
        <w:r w:rsidR="00FA783D">
          <w:rPr>
            <w:noProof/>
            <w:webHidden/>
          </w:rPr>
          <w:fldChar w:fldCharType="begin"/>
        </w:r>
        <w:r w:rsidR="00FA783D">
          <w:rPr>
            <w:noProof/>
            <w:webHidden/>
          </w:rPr>
          <w:instrText xml:space="preserve"> PAGEREF _Toc15302653 \h </w:instrText>
        </w:r>
        <w:r w:rsidR="00FA783D">
          <w:rPr>
            <w:noProof/>
            <w:webHidden/>
          </w:rPr>
        </w:r>
        <w:r w:rsidR="00FA783D">
          <w:rPr>
            <w:noProof/>
            <w:webHidden/>
          </w:rPr>
          <w:fldChar w:fldCharType="separate"/>
        </w:r>
        <w:r w:rsidR="00FA783D">
          <w:rPr>
            <w:noProof/>
            <w:webHidden/>
          </w:rPr>
          <w:t>7</w:t>
        </w:r>
        <w:r w:rsidR="00FA783D">
          <w:rPr>
            <w:noProof/>
            <w:webHidden/>
          </w:rPr>
          <w:fldChar w:fldCharType="end"/>
        </w:r>
      </w:hyperlink>
    </w:p>
    <w:p w14:paraId="111C1C56" w14:textId="77777777" w:rsidR="00FA783D" w:rsidRDefault="004D2332">
      <w:pPr>
        <w:pStyle w:val="TOC2"/>
        <w:rPr>
          <w:rFonts w:asciiTheme="minorHAnsi" w:eastAsiaTheme="minorEastAsia" w:hAnsiTheme="minorHAnsi"/>
          <w:sz w:val="22"/>
        </w:rPr>
      </w:pPr>
      <w:hyperlink w:anchor="_Toc15302654" w:history="1">
        <w:r w:rsidR="00FA783D" w:rsidRPr="002B297E">
          <w:rPr>
            <w:rStyle w:val="Hyperlink"/>
          </w:rPr>
          <w:t>4.1.</w:t>
        </w:r>
        <w:r w:rsidR="00FA783D">
          <w:rPr>
            <w:rFonts w:asciiTheme="minorHAnsi" w:eastAsiaTheme="minorEastAsia" w:hAnsiTheme="minorHAnsi"/>
            <w:sz w:val="22"/>
          </w:rPr>
          <w:tab/>
        </w:r>
        <w:r w:rsidR="00FA783D" w:rsidRPr="002B297E">
          <w:rPr>
            <w:rStyle w:val="Hyperlink"/>
          </w:rPr>
          <w:t>Benefits to MBS Developer</w:t>
        </w:r>
        <w:r w:rsidR="00FA783D">
          <w:rPr>
            <w:webHidden/>
          </w:rPr>
          <w:tab/>
        </w:r>
        <w:r w:rsidR="00FA783D">
          <w:rPr>
            <w:webHidden/>
          </w:rPr>
          <w:fldChar w:fldCharType="begin"/>
        </w:r>
        <w:r w:rsidR="00FA783D">
          <w:rPr>
            <w:webHidden/>
          </w:rPr>
          <w:instrText xml:space="preserve"> PAGEREF _Toc15302654 \h </w:instrText>
        </w:r>
        <w:r w:rsidR="00FA783D">
          <w:rPr>
            <w:webHidden/>
          </w:rPr>
        </w:r>
        <w:r w:rsidR="00FA783D">
          <w:rPr>
            <w:webHidden/>
          </w:rPr>
          <w:fldChar w:fldCharType="separate"/>
        </w:r>
        <w:r w:rsidR="00FA783D">
          <w:rPr>
            <w:webHidden/>
          </w:rPr>
          <w:t>7</w:t>
        </w:r>
        <w:r w:rsidR="00FA783D">
          <w:rPr>
            <w:webHidden/>
          </w:rPr>
          <w:fldChar w:fldCharType="end"/>
        </w:r>
      </w:hyperlink>
    </w:p>
    <w:p w14:paraId="7E77C317" w14:textId="77777777" w:rsidR="00FA783D" w:rsidRDefault="004D2332">
      <w:pPr>
        <w:pStyle w:val="TOC2"/>
        <w:rPr>
          <w:rFonts w:asciiTheme="minorHAnsi" w:eastAsiaTheme="minorEastAsia" w:hAnsiTheme="minorHAnsi"/>
          <w:sz w:val="22"/>
        </w:rPr>
      </w:pPr>
      <w:hyperlink w:anchor="_Toc15302655" w:history="1">
        <w:r w:rsidR="00FA783D" w:rsidRPr="002B297E">
          <w:rPr>
            <w:rStyle w:val="Hyperlink"/>
          </w:rPr>
          <w:t>4.2.</w:t>
        </w:r>
        <w:r w:rsidR="00FA783D">
          <w:rPr>
            <w:rFonts w:asciiTheme="minorHAnsi" w:eastAsiaTheme="minorEastAsia" w:hAnsiTheme="minorHAnsi"/>
            <w:sz w:val="22"/>
          </w:rPr>
          <w:tab/>
        </w:r>
        <w:r w:rsidR="00FA783D" w:rsidRPr="002B297E">
          <w:rPr>
            <w:rStyle w:val="Hyperlink"/>
          </w:rPr>
          <w:t>Benefit to Industry/Enterprise</w:t>
        </w:r>
        <w:r w:rsidR="00FA783D">
          <w:rPr>
            <w:webHidden/>
          </w:rPr>
          <w:tab/>
        </w:r>
        <w:r w:rsidR="00FA783D">
          <w:rPr>
            <w:webHidden/>
          </w:rPr>
          <w:fldChar w:fldCharType="begin"/>
        </w:r>
        <w:r w:rsidR="00FA783D">
          <w:rPr>
            <w:webHidden/>
          </w:rPr>
          <w:instrText xml:space="preserve"> PAGEREF _Toc15302655 \h </w:instrText>
        </w:r>
        <w:r w:rsidR="00FA783D">
          <w:rPr>
            <w:webHidden/>
          </w:rPr>
        </w:r>
        <w:r w:rsidR="00FA783D">
          <w:rPr>
            <w:webHidden/>
          </w:rPr>
          <w:fldChar w:fldCharType="separate"/>
        </w:r>
        <w:r w:rsidR="00FA783D">
          <w:rPr>
            <w:webHidden/>
          </w:rPr>
          <w:t>7</w:t>
        </w:r>
        <w:r w:rsidR="00FA783D">
          <w:rPr>
            <w:webHidden/>
          </w:rPr>
          <w:fldChar w:fldCharType="end"/>
        </w:r>
      </w:hyperlink>
    </w:p>
    <w:p w14:paraId="53843DDE" w14:textId="77777777" w:rsidR="00FA783D" w:rsidRDefault="004D2332">
      <w:pPr>
        <w:pStyle w:val="TOC1"/>
        <w:rPr>
          <w:rFonts w:asciiTheme="minorHAnsi" w:eastAsiaTheme="minorEastAsia" w:hAnsiTheme="minorHAnsi"/>
          <w:b w:val="0"/>
          <w:noProof/>
          <w:sz w:val="22"/>
        </w:rPr>
      </w:pPr>
      <w:hyperlink w:anchor="_Toc15302656" w:history="1">
        <w:r w:rsidR="00FA783D" w:rsidRPr="002B297E">
          <w:rPr>
            <w:rStyle w:val="Hyperlink"/>
            <w:noProof/>
            <w14:scene3d>
              <w14:camera w14:prst="orthographicFront"/>
              <w14:lightRig w14:rig="threePt" w14:dir="t">
                <w14:rot w14:lat="0" w14:lon="0" w14:rev="0"/>
              </w14:lightRig>
            </w14:scene3d>
          </w:rPr>
          <w:t>5.</w:t>
        </w:r>
        <w:r w:rsidR="00FA783D">
          <w:rPr>
            <w:rFonts w:asciiTheme="minorHAnsi" w:eastAsiaTheme="minorEastAsia" w:hAnsiTheme="minorHAnsi"/>
            <w:b w:val="0"/>
            <w:noProof/>
            <w:sz w:val="22"/>
          </w:rPr>
          <w:tab/>
        </w:r>
        <w:r w:rsidR="00FA783D" w:rsidRPr="002B297E">
          <w:rPr>
            <w:rStyle w:val="Hyperlink"/>
            <w:noProof/>
          </w:rPr>
          <w:t>Conclusion</w:t>
        </w:r>
        <w:r w:rsidR="00FA783D">
          <w:rPr>
            <w:noProof/>
            <w:webHidden/>
          </w:rPr>
          <w:tab/>
        </w:r>
        <w:r w:rsidR="00FA783D">
          <w:rPr>
            <w:noProof/>
            <w:webHidden/>
          </w:rPr>
          <w:fldChar w:fldCharType="begin"/>
        </w:r>
        <w:r w:rsidR="00FA783D">
          <w:rPr>
            <w:noProof/>
            <w:webHidden/>
          </w:rPr>
          <w:instrText xml:space="preserve"> PAGEREF _Toc15302656 \h </w:instrText>
        </w:r>
        <w:r w:rsidR="00FA783D">
          <w:rPr>
            <w:noProof/>
            <w:webHidden/>
          </w:rPr>
        </w:r>
        <w:r w:rsidR="00FA783D">
          <w:rPr>
            <w:noProof/>
            <w:webHidden/>
          </w:rPr>
          <w:fldChar w:fldCharType="separate"/>
        </w:r>
        <w:r w:rsidR="00FA783D">
          <w:rPr>
            <w:noProof/>
            <w:webHidden/>
          </w:rPr>
          <w:t>8</w:t>
        </w:r>
        <w:r w:rsidR="00FA783D">
          <w:rPr>
            <w:noProof/>
            <w:webHidden/>
          </w:rPr>
          <w:fldChar w:fldCharType="end"/>
        </w:r>
      </w:hyperlink>
    </w:p>
    <w:p w14:paraId="134658E0" w14:textId="77777777" w:rsidR="00FA783D" w:rsidRDefault="004D2332">
      <w:pPr>
        <w:pStyle w:val="TOC1"/>
        <w:rPr>
          <w:rFonts w:asciiTheme="minorHAnsi" w:eastAsiaTheme="minorEastAsia" w:hAnsiTheme="minorHAnsi"/>
          <w:b w:val="0"/>
          <w:noProof/>
          <w:sz w:val="22"/>
        </w:rPr>
      </w:pPr>
      <w:hyperlink w:anchor="_Toc15302657" w:history="1">
        <w:r w:rsidR="00FA783D" w:rsidRPr="002B297E">
          <w:rPr>
            <w:rStyle w:val="Hyperlink"/>
            <w:noProof/>
          </w:rPr>
          <w:t>References</w:t>
        </w:r>
        <w:r w:rsidR="00FA783D">
          <w:rPr>
            <w:noProof/>
            <w:webHidden/>
          </w:rPr>
          <w:tab/>
        </w:r>
        <w:r w:rsidR="00FA783D">
          <w:rPr>
            <w:noProof/>
            <w:webHidden/>
          </w:rPr>
          <w:fldChar w:fldCharType="begin"/>
        </w:r>
        <w:r w:rsidR="00FA783D">
          <w:rPr>
            <w:noProof/>
            <w:webHidden/>
          </w:rPr>
          <w:instrText xml:space="preserve"> PAGEREF _Toc15302657 \h </w:instrText>
        </w:r>
        <w:r w:rsidR="00FA783D">
          <w:rPr>
            <w:noProof/>
            <w:webHidden/>
          </w:rPr>
        </w:r>
        <w:r w:rsidR="00FA783D">
          <w:rPr>
            <w:noProof/>
            <w:webHidden/>
          </w:rPr>
          <w:fldChar w:fldCharType="separate"/>
        </w:r>
        <w:r w:rsidR="00FA783D">
          <w:rPr>
            <w:noProof/>
            <w:webHidden/>
          </w:rPr>
          <w:t>9</w:t>
        </w:r>
        <w:r w:rsidR="00FA783D">
          <w:rPr>
            <w:noProof/>
            <w:webHidden/>
          </w:rPr>
          <w:fldChar w:fldCharType="end"/>
        </w:r>
      </w:hyperlink>
    </w:p>
    <w:p w14:paraId="0CCC3A15" w14:textId="77777777" w:rsidR="00FA783D" w:rsidRDefault="004D2332">
      <w:pPr>
        <w:pStyle w:val="TOC1"/>
        <w:rPr>
          <w:rFonts w:asciiTheme="minorHAnsi" w:eastAsiaTheme="minorEastAsia" w:hAnsiTheme="minorHAnsi"/>
          <w:b w:val="0"/>
          <w:noProof/>
          <w:sz w:val="22"/>
        </w:rPr>
      </w:pPr>
      <w:hyperlink w:anchor="_Toc15302658" w:history="1">
        <w:r w:rsidR="00FA783D" w:rsidRPr="002B297E">
          <w:rPr>
            <w:rStyle w:val="Hyperlink"/>
            <w:noProof/>
          </w:rPr>
          <w:t>Appendix A: Supplemental Materials</w:t>
        </w:r>
        <w:r w:rsidR="00FA783D">
          <w:rPr>
            <w:noProof/>
            <w:webHidden/>
          </w:rPr>
          <w:tab/>
        </w:r>
        <w:r w:rsidR="00FA783D">
          <w:rPr>
            <w:noProof/>
            <w:webHidden/>
          </w:rPr>
          <w:fldChar w:fldCharType="begin"/>
        </w:r>
        <w:r w:rsidR="00FA783D">
          <w:rPr>
            <w:noProof/>
            <w:webHidden/>
          </w:rPr>
          <w:instrText xml:space="preserve"> PAGEREF _Toc15302658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1DCEDA8" w14:textId="77777777" w:rsidR="00FA783D" w:rsidRDefault="004D2332">
      <w:pPr>
        <w:pStyle w:val="TOC1"/>
        <w:rPr>
          <w:rFonts w:asciiTheme="minorHAnsi" w:eastAsiaTheme="minorEastAsia" w:hAnsiTheme="minorHAnsi"/>
          <w:b w:val="0"/>
          <w:noProof/>
          <w:sz w:val="22"/>
        </w:rPr>
      </w:pPr>
      <w:hyperlink w:anchor="_Toc15302659" w:history="1">
        <w:r w:rsidR="00FA783D" w:rsidRPr="002B297E">
          <w:rPr>
            <w:rStyle w:val="Hyperlink"/>
            <w:noProof/>
          </w:rPr>
          <w:t>Appendix B: Term Bank</w:t>
        </w:r>
        <w:r w:rsidR="00FA783D">
          <w:rPr>
            <w:noProof/>
            <w:webHidden/>
          </w:rPr>
          <w:tab/>
        </w:r>
        <w:r w:rsidR="00FA783D">
          <w:rPr>
            <w:noProof/>
            <w:webHidden/>
          </w:rPr>
          <w:fldChar w:fldCharType="begin"/>
        </w:r>
        <w:r w:rsidR="00FA783D">
          <w:rPr>
            <w:noProof/>
            <w:webHidden/>
          </w:rPr>
          <w:instrText xml:space="preserve"> PAGEREF _Toc15302659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6395F815" w14:textId="77777777" w:rsidR="00FA783D" w:rsidRDefault="004D2332">
      <w:pPr>
        <w:pStyle w:val="TOC1"/>
        <w:rPr>
          <w:rFonts w:asciiTheme="minorHAnsi" w:eastAsiaTheme="minorEastAsia" w:hAnsiTheme="minorHAnsi"/>
          <w:b w:val="0"/>
          <w:noProof/>
          <w:sz w:val="22"/>
        </w:rPr>
      </w:pPr>
      <w:hyperlink w:anchor="_Toc15302660" w:history="1">
        <w:r w:rsidR="00FA783D" w:rsidRPr="002B297E">
          <w:rPr>
            <w:rStyle w:val="Hyperlink"/>
            <w:noProof/>
          </w:rPr>
          <w:t>Appendix C: Change Log</w:t>
        </w:r>
        <w:r w:rsidR="00FA783D">
          <w:rPr>
            <w:noProof/>
            <w:webHidden/>
          </w:rPr>
          <w:tab/>
        </w:r>
        <w:r w:rsidR="00FA783D">
          <w:rPr>
            <w:noProof/>
            <w:webHidden/>
          </w:rPr>
          <w:fldChar w:fldCharType="begin"/>
        </w:r>
        <w:r w:rsidR="00FA783D">
          <w:rPr>
            <w:noProof/>
            <w:webHidden/>
          </w:rPr>
          <w:instrText xml:space="preserve"> PAGEREF _Toc15302660 \h </w:instrText>
        </w:r>
        <w:r w:rsidR="00FA783D">
          <w:rPr>
            <w:noProof/>
            <w:webHidden/>
          </w:rPr>
        </w:r>
        <w:r w:rsidR="00FA783D">
          <w:rPr>
            <w:noProof/>
            <w:webHidden/>
          </w:rPr>
          <w:fldChar w:fldCharType="separate"/>
        </w:r>
        <w:r w:rsidR="00FA783D">
          <w:rPr>
            <w:noProof/>
            <w:webHidden/>
          </w:rPr>
          <w:t>10</w:t>
        </w:r>
        <w:r w:rsidR="00FA783D">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4D2332">
      <w:pPr>
        <w:pStyle w:val="TableofFigures"/>
        <w:tabs>
          <w:tab w:val="right" w:leader="dot" w:pos="8990"/>
        </w:tabs>
        <w:rPr>
          <w:rFonts w:asciiTheme="minorHAnsi" w:eastAsiaTheme="minorEastAsia" w:hAnsiTheme="minorHAnsi"/>
          <w:noProof/>
          <w:sz w:val="22"/>
        </w:rPr>
      </w:pPr>
      <w:hyperlink w:anchor="_Toc15302576" w:history="1">
        <w:r w:rsidR="00BB277F" w:rsidRPr="00EC4E76">
          <w:rPr>
            <w:rStyle w:val="Hyperlink"/>
            <w:b/>
            <w:noProof/>
            <w:lang w:eastAsia="zh-CN"/>
          </w:rPr>
          <w:t>Fig.</w:t>
        </w:r>
        <w:r w:rsidR="00BB277F" w:rsidRPr="00EC4E76">
          <w:rPr>
            <w:rStyle w:val="Hyperlink"/>
            <w:b/>
            <w:noProof/>
          </w:rPr>
          <w:t xml:space="preserve"> 2</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[2].</w:t>
        </w:r>
        <w:r w:rsidR="00BB277F">
          <w:rPr>
            <w:noProof/>
            <w:webHidden/>
          </w:rPr>
          <w:tab/>
        </w:r>
        <w:r w:rsidR="00BB277F">
          <w:rPr>
            <w:noProof/>
            <w:webHidden/>
          </w:rPr>
          <w:fldChar w:fldCharType="begin"/>
        </w:r>
        <w:r w:rsidR="00BB277F">
          <w:rPr>
            <w:noProof/>
            <w:webHidden/>
          </w:rPr>
          <w:instrText xml:space="preserve"> PAGEREF _Toc15302576 \h </w:instrText>
        </w:r>
        <w:r w:rsidR="00BB277F">
          <w:rPr>
            <w:noProof/>
            <w:webHidden/>
          </w:rPr>
        </w:r>
        <w:r w:rsidR="00BB277F">
          <w:rPr>
            <w:noProof/>
            <w:webHidden/>
          </w:rPr>
          <w:fldChar w:fldCharType="separate"/>
        </w:r>
        <w:r w:rsidR="00BB277F">
          <w:rPr>
            <w:noProof/>
            <w:webHidden/>
          </w:rPr>
          <w:t>2</w:t>
        </w:r>
        <w:r w:rsidR="00BB277F">
          <w:rPr>
            <w:noProof/>
            <w:webHidden/>
          </w:rPr>
          <w:fldChar w:fldCharType="end"/>
        </w:r>
      </w:hyperlink>
    </w:p>
    <w:p w14:paraId="413AE508" w14:textId="77777777" w:rsidR="00BB277F" w:rsidRDefault="004D2332">
      <w:pPr>
        <w:pStyle w:val="TableofFigures"/>
        <w:tabs>
          <w:tab w:val="right" w:leader="dot" w:pos="8990"/>
        </w:tabs>
        <w:rPr>
          <w:rFonts w:asciiTheme="minorHAnsi" w:eastAsiaTheme="minorEastAsia" w:hAnsiTheme="minorHAnsi"/>
          <w:noProof/>
          <w:sz w:val="22"/>
        </w:rPr>
      </w:pPr>
      <w:hyperlink w:anchor="_Toc15302577" w:history="1">
        <w:r w:rsidR="00BB277F" w:rsidRPr="00EC4E76">
          <w:rPr>
            <w:rStyle w:val="Hyperlink"/>
            <w:b/>
            <w:noProof/>
            <w:lang w:eastAsia="zh-CN"/>
          </w:rPr>
          <w:t>Fig.</w:t>
        </w:r>
        <w:r w:rsidR="00BB277F" w:rsidRPr="00EC4E76">
          <w:rPr>
            <w:rStyle w:val="Hyperlink"/>
            <w:b/>
            <w:noProof/>
          </w:rPr>
          <w:t xml:space="preserve"> 3</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[3].</w:t>
        </w:r>
        <w:r w:rsidR="00BB277F">
          <w:rPr>
            <w:noProof/>
            <w:webHidden/>
          </w:rPr>
          <w:tab/>
        </w:r>
        <w:r w:rsidR="00BB277F">
          <w:rPr>
            <w:noProof/>
            <w:webHidden/>
          </w:rPr>
          <w:fldChar w:fldCharType="begin"/>
        </w:r>
        <w:r w:rsidR="00BB277F">
          <w:rPr>
            <w:noProof/>
            <w:webHidden/>
          </w:rPr>
          <w:instrText xml:space="preserve"> PAGEREF _Toc15302577 \h </w:instrText>
        </w:r>
        <w:r w:rsidR="00BB277F">
          <w:rPr>
            <w:noProof/>
            <w:webHidden/>
          </w:rPr>
        </w:r>
        <w:r w:rsidR="00BB277F">
          <w:rPr>
            <w:noProof/>
            <w:webHidden/>
          </w:rPr>
          <w:fldChar w:fldCharType="separate"/>
        </w:r>
        <w:r w:rsidR="00BB277F">
          <w:rPr>
            <w:noProof/>
            <w:webHidden/>
          </w:rPr>
          <w:t>3</w:t>
        </w:r>
        <w:r w:rsidR="00BB277F">
          <w:rPr>
            <w:noProof/>
            <w:webHidden/>
          </w:rPr>
          <w:fldChar w:fldCharType="end"/>
        </w:r>
      </w:hyperlink>
    </w:p>
    <w:p w14:paraId="0B712A31" w14:textId="77777777" w:rsidR="00BB277F" w:rsidRDefault="004D2332">
      <w:pPr>
        <w:pStyle w:val="TableofFigures"/>
        <w:tabs>
          <w:tab w:val="right" w:leader="dot" w:pos="8990"/>
        </w:tabs>
        <w:rPr>
          <w:rFonts w:asciiTheme="minorHAnsi" w:eastAsiaTheme="minorEastAsia" w:hAnsiTheme="minorHAnsi"/>
          <w:noProof/>
          <w:sz w:val="22"/>
        </w:rPr>
      </w:pPr>
      <w:hyperlink w:anchor="_Toc15302578" w:history="1">
        <w:r w:rsidR="00BB277F" w:rsidRPr="00EC4E76">
          <w:rPr>
            <w:rStyle w:val="Hyperlink"/>
            <w:b/>
            <w:noProof/>
            <w:lang w:eastAsia="zh-CN"/>
          </w:rPr>
          <w:t>Fig.</w:t>
        </w:r>
        <w:r w:rsidR="00BB277F" w:rsidRPr="00EC4E76">
          <w:rPr>
            <w:rStyle w:val="Hyperlink"/>
            <w:b/>
            <w:noProof/>
          </w:rPr>
          <w:t xml:space="preserve"> 4</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[4].</w:t>
        </w:r>
        <w:r w:rsidR="00BB277F">
          <w:rPr>
            <w:noProof/>
            <w:webHidden/>
          </w:rPr>
          <w:tab/>
        </w:r>
        <w:r w:rsidR="00BB277F">
          <w:rPr>
            <w:noProof/>
            <w:webHidden/>
          </w:rPr>
          <w:fldChar w:fldCharType="begin"/>
        </w:r>
        <w:r w:rsidR="00BB277F">
          <w:rPr>
            <w:noProof/>
            <w:webHidden/>
          </w:rPr>
          <w:instrText xml:space="preserve"> PAGEREF _Toc15302578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0F6C5BD1" w14:textId="77777777" w:rsidR="00BB277F" w:rsidRDefault="004D2332">
      <w:pPr>
        <w:pStyle w:val="TableofFigures"/>
        <w:tabs>
          <w:tab w:val="right" w:leader="dot" w:pos="8990"/>
        </w:tabs>
        <w:rPr>
          <w:rFonts w:asciiTheme="minorHAnsi" w:eastAsiaTheme="minorEastAsia" w:hAnsiTheme="minorHAnsi"/>
          <w:noProof/>
          <w:sz w:val="22"/>
        </w:rPr>
      </w:pPr>
      <w:hyperlink w:anchor="_Toc15302579" w:history="1">
        <w:r w:rsidR="00BB277F" w:rsidRPr="00EC4E76">
          <w:rPr>
            <w:rStyle w:val="Hyperlink"/>
            <w:b/>
            <w:noProof/>
            <w:lang w:eastAsia="zh-CN"/>
          </w:rPr>
          <w:t>Fig.</w:t>
        </w:r>
        <w:r w:rsidR="00BB277F" w:rsidRPr="00EC4E76">
          <w:rPr>
            <w:rStyle w:val="Hyperlink"/>
            <w:b/>
            <w:noProof/>
          </w:rPr>
          <w:t xml:space="preserve"> 5</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[5].</w:t>
        </w:r>
        <w:r w:rsidR="00BB277F">
          <w:rPr>
            <w:noProof/>
            <w:webHidden/>
          </w:rPr>
          <w:tab/>
        </w:r>
        <w:r w:rsidR="00BB277F">
          <w:rPr>
            <w:noProof/>
            <w:webHidden/>
          </w:rPr>
          <w:fldChar w:fldCharType="begin"/>
        </w:r>
        <w:r w:rsidR="00BB277F">
          <w:rPr>
            <w:noProof/>
            <w:webHidden/>
          </w:rPr>
          <w:instrText xml:space="preserve"> PAGEREF _Toc15302579 \h </w:instrText>
        </w:r>
        <w:r w:rsidR="00BB277F">
          <w:rPr>
            <w:noProof/>
            <w:webHidden/>
          </w:rPr>
        </w:r>
        <w:r w:rsidR="00BB277F">
          <w:rPr>
            <w:noProof/>
            <w:webHidden/>
          </w:rPr>
          <w:fldChar w:fldCharType="separate"/>
        </w:r>
        <w:r w:rsidR="00BB277F">
          <w:rPr>
            <w:noProof/>
            <w:webHidden/>
          </w:rPr>
          <w:t>5</w:t>
        </w:r>
        <w:r w:rsidR="00BB277F">
          <w:rPr>
            <w:noProof/>
            <w:webHidden/>
          </w:rPr>
          <w:fldChar w:fldCharType="end"/>
        </w:r>
      </w:hyperlink>
    </w:p>
    <w:p w14:paraId="4B0B1560" w14:textId="77777777" w:rsidR="00BB277F" w:rsidRDefault="004D2332">
      <w:pPr>
        <w:pStyle w:val="TableofFigures"/>
        <w:tabs>
          <w:tab w:val="right" w:leader="dot" w:pos="8990"/>
        </w:tabs>
        <w:rPr>
          <w:rFonts w:asciiTheme="minorHAnsi" w:eastAsiaTheme="minorEastAsia" w:hAnsiTheme="minorHAnsi"/>
          <w:noProof/>
          <w:sz w:val="22"/>
        </w:rPr>
      </w:pPr>
      <w:hyperlink w:anchor="_Toc15302580" w:history="1">
        <w:r w:rsidR="00BB277F" w:rsidRPr="00EC4E76">
          <w:rPr>
            <w:rStyle w:val="Hyperlink"/>
            <w:b/>
            <w:noProof/>
            <w:lang w:eastAsia="zh-CN"/>
          </w:rPr>
          <w:t>Fig.</w:t>
        </w:r>
        <w:r w:rsidR="00BB277F" w:rsidRPr="00EC4E76">
          <w:rPr>
            <w:rStyle w:val="Hyperlink"/>
            <w:b/>
            <w:noProof/>
          </w:rPr>
          <w:t xml:space="preserve"> 6</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[6].</w:t>
        </w:r>
        <w:r w:rsidR="00BB277F">
          <w:rPr>
            <w:noProof/>
            <w:webHidden/>
          </w:rPr>
          <w:tab/>
        </w:r>
        <w:r w:rsidR="00BB277F">
          <w:rPr>
            <w:noProof/>
            <w:webHidden/>
          </w:rPr>
          <w:fldChar w:fldCharType="begin"/>
        </w:r>
        <w:r w:rsidR="00BB277F">
          <w:rPr>
            <w:noProof/>
            <w:webHidden/>
          </w:rPr>
          <w:instrText xml:space="preserve"> PAGEREF _Toc15302580 \h </w:instrText>
        </w:r>
        <w:r w:rsidR="00BB277F">
          <w:rPr>
            <w:noProof/>
            <w:webHidden/>
          </w:rPr>
        </w:r>
        <w:r w:rsidR="00BB277F">
          <w:rPr>
            <w:noProof/>
            <w:webHidden/>
          </w:rPr>
          <w:fldChar w:fldCharType="separate"/>
        </w:r>
        <w:r w:rsidR="00BB277F">
          <w:rPr>
            <w:noProof/>
            <w:webHidden/>
          </w:rPr>
          <w:t>7</w:t>
        </w:r>
        <w:r w:rsidR="00BB277F">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4"/>
          <w:footerReference w:type="default" r:id="rId15"/>
          <w:headerReference w:type="first" r:id="rId16"/>
          <w:footerReference w:type="first" r:id="rId17"/>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7" w:name="_Toc15302639"/>
      <w:r w:rsidRPr="004F54D4">
        <w:lastRenderedPageBreak/>
        <w:t>Introduction</w:t>
      </w:r>
      <w:bookmarkEnd w:id="7"/>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8" w:name="_Toc15302640"/>
      <w:r w:rsidRPr="004F54D4">
        <w:t>Statement of Industry</w:t>
      </w:r>
      <w:bookmarkEnd w:id="8"/>
    </w:p>
    <w:p w14:paraId="5631C301" w14:textId="2F5156CE"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4E12EDAE" w14:textId="713B42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 [ref].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473510C4"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szCs w:val="24"/>
        </w:rPr>
        <w: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t>
      </w:r>
    </w:p>
    <w:p w14:paraId="5CD0E885" w14:textId="59D0FFE6" w:rsidR="006A6A53" w:rsidRPr="004F54D4" w:rsidRDefault="00FA783D" w:rsidP="00FA783D">
      <w:pPr>
        <w:pStyle w:val="BodyText"/>
        <w:rPr>
          <w:rFonts w:eastAsia="Times New Roman"/>
          <w:color w:val="000000"/>
        </w:rPr>
      </w:pPr>
      <w:r w:rsidRPr="004F54D4">
        <w:rPr>
          <w:rFonts w:eastAsia="Times New Roman"/>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4F54D4">
        <w:rPr>
          <w:rFonts w:eastAsia="Times New Roman"/>
          <w:color w:val="000000"/>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w:t>
      </w:r>
      <w:r w:rsidRPr="004F54D4">
        <w:rPr>
          <w:rFonts w:eastAsia="Times New Roman" w:cs="Times New Roman"/>
          <w:color w:val="000000"/>
          <w:szCs w:val="24"/>
        </w:rPr>
        <w:lastRenderedPageBreak/>
        <w:t xml:space="preserve">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years[1]. STEP is a product-centric standard that covers so many areas which has created a big and multi-disciplinary community and needs. </w:t>
      </w:r>
      <w:commentRangeStart w:id="9"/>
      <w:r w:rsidRPr="004F54D4">
        <w:rPr>
          <w:rFonts w:eastAsia="Times New Roman" w:cs="Times New Roman"/>
          <w:color w:val="000000"/>
          <w:szCs w:val="24"/>
        </w:rPr>
        <w:t xml:space="preserve">STEP covers a lot of domains that need to collaborate and a lot of subjects that need to be combined. </w:t>
      </w:r>
      <w:commentRangeEnd w:id="9"/>
      <w:r w:rsidRPr="004F54D4">
        <w:rPr>
          <w:rStyle w:val="CommentReference"/>
          <w:rFonts w:cs="Times New Roman"/>
          <w:sz w:val="24"/>
          <w:szCs w:val="24"/>
        </w:rPr>
        <w:commentReference w:id="9"/>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develop”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w:t>
      </w:r>
      <w:r w:rsidRPr="004F54D4">
        <w:rPr>
          <w:rFonts w:eastAsia="Times New Roman" w:cs="Times New Roman"/>
          <w:color w:val="000000"/>
          <w:szCs w:val="24"/>
        </w:rPr>
        <w:lastRenderedPageBreak/>
        <w:t>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10"/>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10"/>
      <w:r w:rsidRPr="004F54D4">
        <w:rPr>
          <w:rStyle w:val="CommentReference"/>
          <w:rFonts w:cs="Times New Roman"/>
          <w:sz w:val="24"/>
          <w:szCs w:val="24"/>
        </w:rPr>
        <w:commentReference w:id="10"/>
      </w:r>
    </w:p>
    <w:p w14:paraId="3023D17F" w14:textId="21870AC2" w:rsidR="00656DE1" w:rsidRPr="004F54D4" w:rsidRDefault="00656DE1" w:rsidP="00656DE1">
      <w:pPr>
        <w:pStyle w:val="Heading2"/>
        <w:numPr>
          <w:ilvl w:val="1"/>
          <w:numId w:val="1"/>
        </w:numPr>
      </w:pPr>
      <w:bookmarkStart w:id="11" w:name="_Toc15302641"/>
      <w:bookmarkStart w:id="12" w:name="_Hlk4138713"/>
      <w:r w:rsidRPr="004F54D4">
        <w:t>Information Standards Support of Business Needs</w:t>
      </w:r>
      <w:bookmarkEnd w:id="11"/>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13" w:name="_Toc15302642"/>
      <w:r w:rsidRPr="004F54D4">
        <w:t>Issues in Current Development Lifecycle</w:t>
      </w:r>
      <w:bookmarkEnd w:id="13"/>
      <w:r w:rsidRPr="004F54D4">
        <w:t xml:space="preserve"> </w:t>
      </w:r>
    </w:p>
    <w:p w14:paraId="0FC07DB3" w14:textId="03A0B00A"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Pr="004F54D4">
        <w:rPr>
          <w:rFonts w:cs="Times New Roman"/>
          <w:color w:val="00B050"/>
          <w:szCs w:val="24"/>
        </w:rPr>
        <w:t>An analysis of ISO project metrics on a sample across 8 standards and 16 edition publish</w:t>
      </w:r>
      <w:ins w:id="14" w:author="Harvey (US), Melissa K" w:date="2019-08-01T13:08:00Z">
        <w:r w:rsidR="00721533">
          <w:rPr>
            <w:rFonts w:cs="Times New Roman"/>
            <w:color w:val="00B050"/>
            <w:szCs w:val="24"/>
          </w:rPr>
          <w:t>e</w:t>
        </w:r>
      </w:ins>
      <w:r w:rsidRPr="004F54D4">
        <w:rPr>
          <w:rFonts w:cs="Times New Roman"/>
          <w:color w:val="00B050"/>
          <w:szCs w:val="24"/>
        </w:rPr>
        <w:t>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lang w:val="en-GB" w:eastAsia="en-GB"/>
        </w:rPr>
        <w:lastRenderedPageBreak/>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15"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15"/>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 xml:space="preserve">“Develop high-quality standards through ISO's global membership”, by ensuring we effectively (2)“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16" w:name="_Toc15302643"/>
      <w:r w:rsidRPr="004F54D4">
        <w:t>Development Time Length</w:t>
      </w:r>
      <w:bookmarkEnd w:id="16"/>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17" w:name="_Toc15302644"/>
      <w:r w:rsidRPr="004F54D4">
        <w:t>Quality/Completeness of Standard</w:t>
      </w:r>
      <w:bookmarkEnd w:id="17"/>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r w:rsidRPr="004F54D4">
        <w:rPr>
          <w:rFonts w:cs="Times New Roman"/>
          <w:color w:val="FF0000"/>
          <w:szCs w:val="24"/>
        </w:rPr>
        <w:lastRenderedPageBreak/>
        <w:t xml:space="preserve">AFNet, PDES, Inc. and prostep ivip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lang w:val="en-GB" w:eastAsia="en-GB"/>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8"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8"/>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lang w:val="en-GB" w:eastAsia="en-GB"/>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9"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9"/>
    </w:p>
    <w:p w14:paraId="5C5F92C1" w14:textId="57332BD7"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w:t>
      </w:r>
      <w:del w:id="20" w:author="Harvey (US), Melissa K" w:date="2019-08-01T13:10:00Z">
        <w:r w:rsidRPr="004F54D4" w:rsidDel="00721533">
          <w:rPr>
            <w:rFonts w:cs="Times New Roman"/>
            <w:color w:val="0000FF"/>
            <w:szCs w:val="24"/>
          </w:rPr>
          <w:delText>it’s</w:delText>
        </w:r>
      </w:del>
      <w:ins w:id="21" w:author="Harvey (US), Melissa K" w:date="2019-08-01T13:10:00Z">
        <w:r w:rsidR="00721533" w:rsidRPr="004F54D4">
          <w:rPr>
            <w:rFonts w:cs="Times New Roman"/>
            <w:color w:val="0000FF"/>
            <w:szCs w:val="24"/>
          </w:rPr>
          <w:t>its</w:t>
        </w:r>
      </w:ins>
      <w:r w:rsidRPr="004F54D4">
        <w:rPr>
          <w:rFonts w:cs="Times New Roman"/>
          <w:color w:val="0000FF"/>
          <w:szCs w:val="24"/>
        </w:rPr>
        <w:t xml:space="preserve">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22" w:name="_Toc15302645"/>
      <w:r w:rsidRPr="004F54D4">
        <w:t>Solution Concepts [using STEP as an example]</w:t>
      </w:r>
      <w:bookmarkEnd w:id="22"/>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23" w:name="_Toc15302646"/>
      <w:r w:rsidRPr="004F54D4">
        <w:t>Adoption of Agile Framework</w:t>
      </w:r>
      <w:bookmarkEnd w:id="23"/>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CE0D35B" w:rsidR="00CA4018" w:rsidRPr="004F54D4" w:rsidRDefault="00CA4018" w:rsidP="00FA783D">
      <w:pPr>
        <w:jc w:val="both"/>
        <w:rPr>
          <w:rFonts w:cs="Times New Roman"/>
          <w:color w:val="FF0000"/>
          <w:szCs w:val="24"/>
        </w:rPr>
      </w:pPr>
      <w:commentRangeStart w:id="24"/>
      <w:r w:rsidRPr="004F54D4">
        <w:rPr>
          <w:rFonts w:cs="Times New Roman"/>
          <w:color w:val="0000FF"/>
          <w:szCs w:val="24"/>
          <w:highlight w:val="yellow"/>
        </w:rPr>
        <w:t>Many</w:t>
      </w:r>
      <w:commentRangeEnd w:id="24"/>
      <w:r w:rsidRPr="004F54D4">
        <w:rPr>
          <w:rStyle w:val="CommentReference"/>
          <w:rFonts w:cs="Times New Roman"/>
          <w:sz w:val="24"/>
          <w:szCs w:val="24"/>
        </w:rPr>
        <w:commentReference w:id="24"/>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del w:id="25" w:author="Harvey (US), Melissa K" w:date="2019-08-01T13:13:00Z">
        <w:r w:rsidRPr="004F54D4" w:rsidDel="00721533">
          <w:rPr>
            <w:rFonts w:cs="Times New Roman"/>
            <w:color w:val="0000FF"/>
            <w:szCs w:val="24"/>
            <w:highlight w:val="yellow"/>
          </w:rPr>
          <w:delText>Many</w:delText>
        </w:r>
      </w:del>
      <w:ins w:id="26" w:author="Harvey (US), Melissa K" w:date="2019-08-01T13:13:00Z">
        <w:r w:rsidR="00721533" w:rsidRPr="004F54D4">
          <w:rPr>
            <w:rFonts w:cs="Times New Roman"/>
            <w:color w:val="0000FF"/>
            <w:szCs w:val="24"/>
            <w:highlight w:val="yellow"/>
          </w:rPr>
          <w:t>Several</w:t>
        </w:r>
      </w:ins>
      <w:r w:rsidRPr="004F54D4">
        <w:rPr>
          <w:rFonts w:cs="Times New Roman"/>
          <w:color w:val="0000FF"/>
          <w:szCs w:val="24"/>
        </w:rPr>
        <w:t xml:space="preserve"> organizations have adopted agile as a means to shorten the development cycle and provide a usable product to the users faster</w:t>
      </w:r>
      <w:commentRangeStart w:id="27"/>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27"/>
      <w:r w:rsidRPr="004F54D4">
        <w:rPr>
          <w:rStyle w:val="CommentReference"/>
          <w:rFonts w:cs="Times New Roman"/>
          <w:color w:val="FF0000"/>
          <w:sz w:val="24"/>
          <w:szCs w:val="24"/>
        </w:rPr>
        <w:commentReference w:id="27"/>
      </w:r>
    </w:p>
    <w:p w14:paraId="58F5A895" w14:textId="77777777" w:rsidR="00FA783D" w:rsidRPr="004F54D4" w:rsidRDefault="00FA783D" w:rsidP="00FA783D">
      <w:pPr>
        <w:jc w:val="both"/>
        <w:rPr>
          <w:rFonts w:cs="Times New Roman"/>
          <w:color w:val="0000FF"/>
          <w:szCs w:val="24"/>
        </w:rPr>
      </w:pPr>
    </w:p>
    <w:p w14:paraId="1820CA0A" w14:textId="6F11520D"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del w:id="28" w:author="Harvey (US), Melissa K" w:date="2019-08-01T13:13:00Z">
        <w:r w:rsidRPr="004F54D4" w:rsidDel="00721533">
          <w:rPr>
            <w:rFonts w:cs="Times New Roman"/>
            <w:color w:val="0000FF"/>
            <w:szCs w:val="24"/>
            <w:highlight w:val="yellow"/>
          </w:rPr>
          <w:delText>many</w:delText>
        </w:r>
      </w:del>
      <w:ins w:id="29" w:author="Harvey (US), Melissa K" w:date="2019-08-01T13:13:00Z">
        <w:r w:rsidR="00721533" w:rsidRPr="004F54D4">
          <w:rPr>
            <w:rFonts w:cs="Times New Roman"/>
            <w:color w:val="0000FF"/>
            <w:szCs w:val="24"/>
            <w:highlight w:val="yellow"/>
          </w:rPr>
          <w:t>various</w:t>
        </w:r>
      </w:ins>
      <w:r w:rsidRPr="004F54D4">
        <w:rPr>
          <w:rFonts w:cs="Times New Roman"/>
          <w:color w:val="0000FF"/>
          <w:szCs w:val="24"/>
        </w:rPr>
        <w:t xml:space="preserve"> examples of projects using agile concepts such as rapid application development, prototyping, and </w:t>
      </w:r>
      <w:del w:id="30" w:author="Harvey (US), Melissa K" w:date="2019-08-01T13:13:00Z">
        <w:r w:rsidRPr="004F54D4" w:rsidDel="00721533">
          <w:rPr>
            <w:rFonts w:cs="Times New Roman"/>
            <w:color w:val="0000FF"/>
            <w:szCs w:val="24"/>
            <w:highlight w:val="yellow"/>
          </w:rPr>
          <w:delText>many</w:delText>
        </w:r>
        <w:r w:rsidRPr="004F54D4" w:rsidDel="00721533">
          <w:rPr>
            <w:rFonts w:cs="Times New Roman"/>
            <w:color w:val="0000FF"/>
            <w:szCs w:val="24"/>
          </w:rPr>
          <w:delText xml:space="preserve"> </w:delText>
        </w:r>
      </w:del>
      <w:r w:rsidRPr="004F54D4">
        <w:rPr>
          <w:rFonts w:cs="Times New Roman"/>
          <w:color w:val="0000FF"/>
          <w:szCs w:val="24"/>
        </w:rPr>
        <w:t xml:space="preserve">others. However, since the creation in 2001 of the Agile Manifesto, there have been </w:t>
      </w:r>
      <w:del w:id="31" w:author="Harvey (US), Melissa K" w:date="2019-08-01T13:13:00Z">
        <w:r w:rsidRPr="004F54D4" w:rsidDel="00721533">
          <w:rPr>
            <w:rFonts w:cs="Times New Roman"/>
            <w:color w:val="0000FF"/>
            <w:szCs w:val="24"/>
            <w:highlight w:val="yellow"/>
          </w:rPr>
          <w:delText>many</w:delText>
        </w:r>
      </w:del>
      <w:ins w:id="32" w:author="Harvey (US), Melissa K" w:date="2019-08-01T13:13:00Z">
        <w:r w:rsidR="00721533" w:rsidRPr="004F54D4">
          <w:rPr>
            <w:rFonts w:cs="Times New Roman"/>
            <w:color w:val="0000FF"/>
            <w:szCs w:val="24"/>
            <w:highlight w:val="yellow"/>
          </w:rPr>
          <w:t>numerous</w:t>
        </w:r>
      </w:ins>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w:t>
      </w:r>
      <w:del w:id="33" w:author="Harvey (US), Melissa K" w:date="2019-08-01T13:14:00Z">
        <w:r w:rsidRPr="004F54D4" w:rsidDel="00721533">
          <w:rPr>
            <w:rFonts w:cs="Times New Roman"/>
            <w:color w:val="0000FF"/>
            <w:szCs w:val="24"/>
          </w:rPr>
          <w:delText>And  the</w:delText>
        </w:r>
      </w:del>
      <w:ins w:id="34" w:author="Harvey (US), Melissa K" w:date="2019-08-01T13:14:00Z">
        <w:r w:rsidR="00721533">
          <w:rPr>
            <w:rFonts w:cs="Times New Roman"/>
            <w:color w:val="0000FF"/>
            <w:szCs w:val="24"/>
          </w:rPr>
          <w:t>The</w:t>
        </w:r>
      </w:ins>
      <w:r w:rsidRPr="004F54D4">
        <w:rPr>
          <w:rFonts w:cs="Times New Roman"/>
          <w:color w:val="0000FF"/>
          <w:szCs w:val="24"/>
        </w:rPr>
        <w:t xml:space="preserv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ins w:id="35" w:author="Harvey (US), Melissa K" w:date="2019-08-01T13:14:00Z">
        <w:r w:rsidR="00721533">
          <w:rPr>
            <w:rFonts w:cs="Times New Roman"/>
            <w:color w:val="FF0000"/>
            <w:szCs w:val="24"/>
          </w:rPr>
          <w:t>.</w:t>
        </w:r>
      </w:ins>
      <w:r w:rsidRPr="004F54D4">
        <w:rPr>
          <w:rFonts w:cs="Times New Roman"/>
          <w:color w:val="0000FF"/>
          <w:szCs w:val="24"/>
        </w:rPr>
        <w:t xml:space="preserve"> Note, the term “software” can be replaced with any product such as “data models” or </w:t>
      </w:r>
      <w:ins w:id="36" w:author="Harvey (US), Melissa K" w:date="2019-08-01T13:15:00Z">
        <w:r w:rsidR="00721533">
          <w:rPr>
            <w:rFonts w:cs="Times New Roman"/>
            <w:color w:val="0000FF"/>
            <w:szCs w:val="24"/>
          </w:rPr>
          <w:t>“</w:t>
        </w:r>
      </w:ins>
      <w:r w:rsidRPr="004F54D4">
        <w:rPr>
          <w:rFonts w:cs="Times New Roman"/>
          <w:color w:val="0000FF"/>
          <w:szCs w:val="24"/>
        </w:rPr>
        <w:t>published data standards</w:t>
      </w:r>
      <w:ins w:id="37" w:author="Harvey (US), Melissa K" w:date="2019-08-01T13:15:00Z">
        <w:r w:rsidR="00721533">
          <w:rPr>
            <w:rFonts w:cs="Times New Roman"/>
            <w:color w:val="0000FF"/>
            <w:szCs w:val="24"/>
          </w:rPr>
          <w:t>”</w:t>
        </w:r>
      </w:ins>
      <w:r w:rsidRPr="004F54D4">
        <w:rPr>
          <w:rFonts w:cs="Times New Roman"/>
          <w:color w:val="0000FF"/>
          <w:szCs w:val="24"/>
        </w:rPr>
        <w:t xml:space="preserve">. Agile methods include [but </w:t>
      </w:r>
      <w:ins w:id="38" w:author="Harvey (US), Melissa K" w:date="2019-08-01T13:15:00Z">
        <w:r w:rsidR="00721533">
          <w:rPr>
            <w:rFonts w:cs="Times New Roman"/>
            <w:color w:val="0000FF"/>
            <w:szCs w:val="24"/>
          </w:rPr>
          <w:t xml:space="preserve">are </w:t>
        </w:r>
      </w:ins>
      <w:r w:rsidRPr="004F54D4">
        <w:rPr>
          <w:rFonts w:cs="Times New Roman"/>
          <w:color w:val="0000FF"/>
          <w:szCs w:val="24"/>
        </w:rPr>
        <w:t xml:space="preserve">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0685A04E"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w:t>
      </w:r>
      <w:del w:id="39" w:author="Harvey (US), Melissa K" w:date="2019-08-01T13:15:00Z">
        <w:r w:rsidRPr="004F54D4" w:rsidDel="00721533">
          <w:rPr>
            <w:rFonts w:cs="Times New Roman"/>
            <w:color w:val="0000FF"/>
            <w:szCs w:val="24"/>
          </w:rPr>
          <w:delText>some</w:delText>
        </w:r>
      </w:del>
      <w:r w:rsidRPr="004F54D4">
        <w:rPr>
          <w:rFonts w:cs="Times New Roman"/>
          <w:color w:val="0000FF"/>
          <w:szCs w:val="24"/>
        </w:rPr>
        <w:t xml:space="preserve"> overarching frameworks that help tie them all together to help large organizations implement at different scales. These frameworks include Scaled Agile [SAFe], Disciplined Agile Delivery [DAD] and Large-scale Scrum [LeSS]. While some have criticized SAFe as being too prescriptive,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0F1CEE10"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40"/>
      <w:r w:rsidRPr="004F54D4">
        <w:rPr>
          <w:rFonts w:cs="Times New Roman"/>
          <w:color w:val="0000FF"/>
          <w:szCs w:val="24"/>
        </w:rPr>
        <w:t>Scaled Agile has documented case studies that bring real business results</w:t>
      </w:r>
      <w:del w:id="41" w:author="Harvey (US), Melissa K" w:date="2019-08-01T13:18:00Z">
        <w:r w:rsidRPr="004F54D4" w:rsidDel="00721533">
          <w:rPr>
            <w:rFonts w:cs="Times New Roman"/>
            <w:color w:val="0000FF"/>
            <w:szCs w:val="24"/>
          </w:rPr>
          <w:delText>,</w:delText>
        </w:r>
      </w:del>
      <w:r w:rsidRPr="004F54D4">
        <w:rPr>
          <w:rFonts w:cs="Times New Roman"/>
          <w:color w:val="0000FF"/>
          <w:szCs w:val="24"/>
        </w:rPr>
        <w:t xml:space="preserve"> including happier, more motivated employees, faster time-to-market, increase</w:t>
      </w:r>
      <w:ins w:id="42" w:author="Harvey (US), Melissa K" w:date="2019-08-01T13:18:00Z">
        <w:r w:rsidR="00EF394A">
          <w:rPr>
            <w:rFonts w:cs="Times New Roman"/>
            <w:color w:val="0000FF"/>
            <w:szCs w:val="24"/>
          </w:rPr>
          <w:t>s</w:t>
        </w:r>
      </w:ins>
      <w:r w:rsidRPr="004F54D4">
        <w:rPr>
          <w:rFonts w:cs="Times New Roman"/>
          <w:color w:val="0000FF"/>
          <w:szCs w:val="24"/>
        </w:rPr>
        <w:t xml:space="preserv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40"/>
      <w:r w:rsidRPr="004F54D4">
        <w:rPr>
          <w:rStyle w:val="CommentReference"/>
          <w:rFonts w:cs="Times New Roman"/>
          <w:color w:val="FF0000"/>
          <w:sz w:val="24"/>
          <w:szCs w:val="24"/>
        </w:rPr>
        <w:commentReference w:id="40"/>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43" w:name="_Toc15302647"/>
      <w:r w:rsidRPr="004F54D4">
        <w:t>Backlog Management</w:t>
      </w:r>
      <w:bookmarkEnd w:id="43"/>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44"/>
      <w:r w:rsidRPr="004F54D4">
        <w:rPr>
          <w:rFonts w:cs="Times New Roman"/>
          <w:color w:val="0000FF"/>
          <w:szCs w:val="24"/>
        </w:rPr>
        <w:t xml:space="preserve">Steps a team can take to actively manage the backlog is to establish, and make it a priority, a Product Owner/Manager Role. </w:t>
      </w:r>
      <w:commentRangeEnd w:id="44"/>
      <w:r w:rsidRPr="004F54D4">
        <w:rPr>
          <w:rStyle w:val="CommentReference"/>
          <w:rFonts w:cs="Times New Roman"/>
          <w:sz w:val="24"/>
          <w:szCs w:val="24"/>
        </w:rPr>
        <w:commentReference w:id="44"/>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45" w:name="_Toc15302648"/>
      <w:r w:rsidRPr="004F54D4">
        <w:t>Agile Release Trains</w:t>
      </w:r>
      <w:bookmarkEnd w:id="45"/>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lang w:val="en-GB" w:eastAsia="en-GB"/>
        </w:rPr>
        <w:drawing>
          <wp:inline distT="0" distB="0" distL="0" distR="0" wp14:anchorId="72438305" wp14:editId="083E8D92">
            <wp:extent cx="4282434" cy="1819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90409" cy="1822663"/>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46"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46"/>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lang w:val="en-GB" w:eastAsia="en-GB"/>
        </w:rPr>
        <w:drawing>
          <wp:inline distT="0" distB="0" distL="0" distR="0" wp14:anchorId="44033B0C" wp14:editId="7F7810C9">
            <wp:extent cx="4955202" cy="1190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960709" cy="1191948"/>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47"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47"/>
    </w:p>
    <w:p w14:paraId="3EF53FF6" w14:textId="77777777" w:rsidR="00CA4018" w:rsidRPr="004F54D4" w:rsidRDefault="00CA4018" w:rsidP="009D20E1">
      <w:pPr>
        <w:pStyle w:val="Heading3"/>
      </w:pPr>
      <w:bookmarkStart w:id="48" w:name="_Toc15302649"/>
      <w:r w:rsidRPr="004F54D4">
        <w:t>Program Increment Planning</w:t>
      </w:r>
      <w:bookmarkEnd w:id="48"/>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w:t>
      </w:r>
      <w:r w:rsidRPr="004F54D4">
        <w:rPr>
          <w:rFonts w:cs="Times New Roman"/>
          <w:color w:val="0000FF"/>
          <w:szCs w:val="24"/>
        </w:rPr>
        <w:lastRenderedPageBreak/>
        <w:t>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49" w:name="_Toc15302650"/>
      <w:r w:rsidRPr="004F54D4">
        <w:t>Improved Tool-Chain</w:t>
      </w:r>
      <w:bookmarkEnd w:id="49"/>
    </w:p>
    <w:p w14:paraId="301986B1" w14:textId="1EEE39CC" w:rsidR="009D20E1" w:rsidRPr="004F54D4" w:rsidRDefault="009D20E1" w:rsidP="009D20E1">
      <w:pPr>
        <w:pStyle w:val="Heading3"/>
        <w:rPr>
          <w:color w:val="C00000"/>
          <w:sz w:val="18"/>
          <w:szCs w:val="18"/>
        </w:rPr>
      </w:pPr>
      <w:bookmarkStart w:id="50" w:name="_Toc15302651"/>
      <w:r w:rsidRPr="004F54D4">
        <w:t>Requirements Management and Traceability</w:t>
      </w:r>
      <w:bookmarkEnd w:id="50"/>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51" w:name="_Toc15302652"/>
      <w:r w:rsidRPr="004F54D4">
        <w:t>Solutions</w:t>
      </w:r>
      <w:bookmarkEnd w:id="51"/>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w:t>
      </w:r>
      <w:r w:rsidRPr="004F54D4">
        <w:rPr>
          <w:rFonts w:cs="Times New Roman"/>
          <w:color w:val="00B050"/>
          <w:szCs w:val="24"/>
        </w:rPr>
        <w:lastRenderedPageBreak/>
        <w:t xml:space="preserve">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52"/>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52"/>
      <w:r w:rsidRPr="004F54D4">
        <w:rPr>
          <w:rStyle w:val="CommentReference"/>
          <w:rFonts w:cs="Times New Roman"/>
          <w:sz w:val="24"/>
          <w:szCs w:val="24"/>
        </w:rPr>
        <w:commentReference w:id="52"/>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50pt" o:ole="">
            <v:imagedata r:id="rId23" o:title=""/>
          </v:shape>
          <o:OLEObject Type="Embed" ProgID="Visio.Drawing.15" ShapeID="_x0000_i1025" DrawAspect="Content" ObjectID="_1626513114" r:id="rId24"/>
        </w:object>
      </w:r>
    </w:p>
    <w:p w14:paraId="7546D93D" w14:textId="50D52AF4" w:rsidR="009D20E1" w:rsidRPr="004F54D4" w:rsidRDefault="009D20E1" w:rsidP="009D20E1">
      <w:pPr>
        <w:pStyle w:val="Caption"/>
        <w:jc w:val="center"/>
        <w:rPr>
          <w:lang w:eastAsia="zh-CN"/>
        </w:rPr>
      </w:pPr>
      <w:bookmarkStart w:id="53"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53"/>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54" w:name="_Toc15302653"/>
      <w:r w:rsidRPr="004F54D4">
        <w:t>Benefits</w:t>
      </w:r>
      <w:bookmarkEnd w:id="54"/>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55" w:name="_Toc15302654"/>
      <w:r w:rsidRPr="004F54D4">
        <w:t>Benefits to MBS Developer</w:t>
      </w:r>
      <w:bookmarkEnd w:id="55"/>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w:t>
      </w:r>
      <w:bookmarkStart w:id="56" w:name="_GoBack"/>
      <w:bookmarkEnd w:id="56"/>
      <w:r w:rsidRPr="004F54D4">
        <w:rPr>
          <w:rFonts w:cs="Times New Roman"/>
          <w:color w:val="0000FF"/>
          <w:szCs w:val="24"/>
        </w:rPr>
        <w:t xml:space="preserve">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57" w:name="_Toc15302655"/>
      <w:r w:rsidRPr="004F54D4">
        <w:t>Benefit to Industry/</w:t>
      </w:r>
      <w:r w:rsidR="005D40D2" w:rsidRPr="004F54D4">
        <w:t>Enterprise</w:t>
      </w:r>
      <w:bookmarkEnd w:id="57"/>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58" w:name="_Toc15302656"/>
      <w:r w:rsidRPr="004F54D4">
        <w:t>Conclusion</w:t>
      </w:r>
      <w:bookmarkEnd w:id="58"/>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59" w:name="_Toc15302657"/>
      <w:commentRangeStart w:id="60"/>
      <w:commentRangeStart w:id="61"/>
      <w:r>
        <w:lastRenderedPageBreak/>
        <w:t>R</w:t>
      </w:r>
      <w:r w:rsidRPr="007E47A4">
        <w:t>eferences</w:t>
      </w:r>
      <w:commentRangeEnd w:id="60"/>
      <w:r>
        <w:rPr>
          <w:rStyle w:val="CommentReference"/>
          <w:rFonts w:asciiTheme="minorHAnsi" w:eastAsiaTheme="minorHAnsi" w:hAnsiTheme="minorHAnsi" w:cstheme="minorBidi"/>
          <w:b w:val="0"/>
        </w:rPr>
        <w:commentReference w:id="60"/>
      </w:r>
      <w:bookmarkEnd w:id="59"/>
      <w:commentRangeEnd w:id="61"/>
      <w:r w:rsidR="0068452C">
        <w:rPr>
          <w:rStyle w:val="CommentReference"/>
          <w:rFonts w:eastAsiaTheme="minorHAnsi" w:cstheme="minorBidi"/>
          <w:b w:val="0"/>
        </w:rPr>
        <w:commentReference w:id="61"/>
      </w:r>
    </w:p>
    <w:bookmarkStart w:id="62" w:name="bookmark0"/>
    <w:bookmarkStart w:id="63" w:name="bookmark1"/>
    <w:bookmarkEnd w:id="62"/>
    <w:bookmarkEnd w:id="63"/>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12"/>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4D2332" w:rsidP="0068452C">
      <w:pPr>
        <w:pStyle w:val="ReferenceList"/>
        <w:ind w:left="630" w:hanging="450"/>
        <w:rPr>
          <w:highlight w:val="yellow"/>
        </w:rPr>
      </w:pPr>
      <w:hyperlink r:id="rId26" w:history="1">
        <w:r w:rsidR="005B71DB" w:rsidRPr="0068452C">
          <w:rPr>
            <w:highlight w:val="yellow"/>
          </w:rPr>
          <w:t>https://www.iso.org/files/live/sites/isoorg/files/archive/pdf/en/iso_strategy_2016-2020.pdf</w:t>
        </w:r>
      </w:hyperlink>
    </w:p>
    <w:p w14:paraId="38235443" w14:textId="26AC8955" w:rsidR="005B71DB" w:rsidRPr="0068452C" w:rsidRDefault="004D2332" w:rsidP="0068452C">
      <w:pPr>
        <w:pStyle w:val="ReferenceList"/>
        <w:ind w:left="630" w:hanging="450"/>
        <w:rPr>
          <w:highlight w:val="yellow"/>
        </w:rPr>
      </w:pPr>
      <w:hyperlink r:id="rId27" w:history="1">
        <w:r w:rsidR="005B71DB"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4D2332" w:rsidP="0068452C">
      <w:pPr>
        <w:pStyle w:val="ReferenceList"/>
        <w:ind w:left="630" w:hanging="450"/>
        <w:rPr>
          <w:highlight w:val="yellow"/>
        </w:rPr>
      </w:pPr>
      <w:hyperlink r:id="rId28" w:history="1">
        <w:r w:rsidR="005B71DB" w:rsidRPr="0068452C">
          <w:rPr>
            <w:highlight w:val="yellow"/>
          </w:rPr>
          <w:t>https://www.cax-if.org/</w:t>
        </w:r>
      </w:hyperlink>
    </w:p>
    <w:p w14:paraId="70DBE2B5" w14:textId="77777777" w:rsidR="005B71DB" w:rsidRPr="0068452C" w:rsidRDefault="004D2332" w:rsidP="0068452C">
      <w:pPr>
        <w:pStyle w:val="ReferenceList"/>
        <w:ind w:left="630" w:hanging="450"/>
        <w:rPr>
          <w:highlight w:val="yellow"/>
        </w:rPr>
      </w:pPr>
      <w:hyperlink r:id="rId29" w:history="1">
        <w:r w:rsidR="005B71DB"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64" w:name="_Toc15302658"/>
      <w:r>
        <w:lastRenderedPageBreak/>
        <w:t>Appendix A: Supplemental Materials</w:t>
      </w:r>
      <w:bookmarkEnd w:id="64"/>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65" w:name="_Toc15302659"/>
      <w:r>
        <w:t xml:space="preserve">Appendix B: </w:t>
      </w:r>
      <w:r w:rsidR="005D40D2">
        <w:t>Term Bank</w:t>
      </w:r>
      <w:bookmarkEnd w:id="65"/>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66" w:name="_Toc15302660"/>
      <w:r>
        <w:t>Appendix C: Change Log</w:t>
      </w:r>
      <w:bookmarkEnd w:id="66"/>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Harvey (US), Melissa K" w:date="2019-08-01T12:15:00Z" w:initials="HMK">
    <w:p w14:paraId="4EC0EE07" w14:textId="57296583" w:rsidR="00440BB6" w:rsidRDefault="00440BB6">
      <w:pPr>
        <w:pStyle w:val="CommentText"/>
      </w:pPr>
      <w:r>
        <w:rPr>
          <w:rStyle w:val="CommentReference"/>
        </w:rPr>
        <w:annotationRef/>
      </w:r>
      <w:r>
        <w:t>Is this capitalized?</w:t>
      </w:r>
    </w:p>
  </w:comment>
  <w:comment w:id="2" w:author="Harvey (US), Melissa K" w:date="2019-08-01T12:42:00Z" w:initials="HMK">
    <w:p w14:paraId="2A085C94" w14:textId="7E6832AE" w:rsidR="007113FB" w:rsidRDefault="007113FB">
      <w:pPr>
        <w:pStyle w:val="CommentText"/>
      </w:pPr>
      <w:r>
        <w:rPr>
          <w:rStyle w:val="CommentReference"/>
        </w:rPr>
        <w:annotationRef/>
      </w:r>
      <w:r>
        <w:t>Sorry this is a super wordy sentence. I need some help editing it.</w:t>
      </w:r>
    </w:p>
  </w:comment>
  <w:comment w:id="4" w:author="Harvey (US), Melissa K" w:date="2019-08-01T13:21:00Z" w:initials="HMK">
    <w:p w14:paraId="43F59D26" w14:textId="04201CCF" w:rsidR="00EF394A" w:rsidRDefault="00EF394A">
      <w:pPr>
        <w:pStyle w:val="CommentText"/>
      </w:pPr>
      <w:r>
        <w:rPr>
          <w:rStyle w:val="CommentReference"/>
        </w:rPr>
        <w:annotationRef/>
      </w:r>
      <w:r>
        <w:t>Should these bet capitalized?</w:t>
      </w:r>
    </w:p>
  </w:comment>
  <w:comment w:id="9" w:author="Harvey (US), Melissa K"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10" w:author="Harvey (US), Melissa K"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24" w:author="Harvey (US), Melissa K" w:date="2019-07-24T15:29:00Z" w:initials="HMK">
    <w:p w14:paraId="57681A32" w14:textId="77777777" w:rsidR="00770C91" w:rsidRDefault="00770C91" w:rsidP="00CA4018">
      <w:pPr>
        <w:pStyle w:val="CommentText"/>
      </w:pPr>
      <w:r>
        <w:rPr>
          <w:rStyle w:val="CommentReference"/>
        </w:rPr>
        <w:annotationRef/>
      </w:r>
      <w:r>
        <w:t>“Many” is used many many times :p</w:t>
      </w:r>
    </w:p>
  </w:comment>
  <w:comment w:id="27"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40"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44" w:author="Harvey (US), Melissa K"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There are several steps a team can take to actively manage a backlog such as establishing a prioritized ranking and defining aproduct owner/manager role.</w:t>
      </w:r>
    </w:p>
  </w:comment>
  <w:comment w:id="52"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60"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70C91" w:rsidRDefault="00770C91" w:rsidP="006A6A53">
      <w:pPr>
        <w:pStyle w:val="CommentText"/>
      </w:pPr>
    </w:p>
  </w:comment>
  <w:comment w:id="61" w:author="Harvey (US), Melissa K"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C0EE07" w15:done="0"/>
  <w15:commentEx w15:paraId="2A085C94" w15:done="0"/>
  <w15:commentEx w15:paraId="43F59D26" w15:done="0"/>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58950" w14:textId="77777777" w:rsidR="004D2332" w:rsidRDefault="004D2332" w:rsidP="009040A6">
      <w:r>
        <w:separator/>
      </w:r>
    </w:p>
  </w:endnote>
  <w:endnote w:type="continuationSeparator" w:id="0">
    <w:p w14:paraId="73D176FA" w14:textId="77777777" w:rsidR="004D2332" w:rsidRDefault="004D2332"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1714558"/>
      <w:docPartObj>
        <w:docPartGallery w:val="Page Numbers (Bottom of Page)"/>
        <w:docPartUnique/>
      </w:docPartObj>
    </w:sdtPr>
    <w:sdtEndPr>
      <w:rPr>
        <w:noProof/>
      </w:rPr>
    </w:sdtEndPr>
    <w:sdtContent>
      <w:p w14:paraId="75295996" w14:textId="2DBB9C82" w:rsidR="00770C91" w:rsidRDefault="00770C91" w:rsidP="00996B57">
        <w:pPr>
          <w:pStyle w:val="Footer"/>
          <w:jc w:val="center"/>
        </w:pPr>
        <w:r>
          <w:fldChar w:fldCharType="begin"/>
        </w:r>
        <w:r>
          <w:instrText xml:space="preserve"> PAGE   \* MERGEFORMAT </w:instrText>
        </w:r>
        <w:r>
          <w:fldChar w:fldCharType="separate"/>
        </w:r>
        <w:r w:rsidR="00444954">
          <w:rPr>
            <w:noProof/>
          </w:rPr>
          <w:t>11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C3749" w14:textId="77777777" w:rsidR="004D2332" w:rsidRDefault="004D2332" w:rsidP="009040A6">
      <w:r>
        <w:separator/>
      </w:r>
    </w:p>
  </w:footnote>
  <w:footnote w:type="continuationSeparator" w:id="0">
    <w:p w14:paraId="18384A28" w14:textId="77777777" w:rsidR="004D2332" w:rsidRDefault="004D2332" w:rsidP="00904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E6E6A2" w14:textId="77777777" w:rsidR="00770C91" w:rsidRPr="00F32A0A" w:rsidRDefault="00770C91" w:rsidP="00996B57">
    <w:pPr>
      <w:pStyle w:val="Header"/>
      <w:rPr>
        <w:color w:val="DADADA"/>
      </w:rPr>
    </w:pPr>
    <w:r w:rsidRPr="00F32A0A">
      <w:rPr>
        <w:noProof/>
        <w:color w:val="DADADA"/>
        <w:lang w:val="en-GB" w:eastAsia="en-GB"/>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lang w:val="en-GB" w:eastAsia="en-GB"/>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2BB60F7D"/>
    <w:multiLevelType w:val="hybridMultilevel"/>
    <w:tmpl w:val="ABFA2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10"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5"/>
  </w:num>
  <w:num w:numId="6">
    <w:abstractNumId w:val="12"/>
  </w:num>
  <w:num w:numId="7">
    <w:abstractNumId w:val="0"/>
  </w:num>
  <w:num w:numId="8">
    <w:abstractNumId w:val="6"/>
  </w:num>
  <w:num w:numId="9">
    <w:abstractNumId w:val="10"/>
  </w:num>
  <w:num w:numId="10">
    <w:abstractNumId w:val="9"/>
  </w:num>
  <w:num w:numId="11">
    <w:abstractNumId w:val="1"/>
  </w:num>
  <w:num w:numId="12">
    <w:abstractNumId w:val="2"/>
  </w:num>
  <w:num w:numId="13">
    <w:abstractNumId w:val="7"/>
  </w:num>
  <w:num w:numId="14">
    <w:abstractNumId w:val="5"/>
    <w:lvlOverride w:ilvl="0">
      <w:startOverride w:val="1"/>
    </w:lvlOverride>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8"/>
  </w:num>
  <w:num w:numId="24">
    <w:abstractNumId w:val="11"/>
  </w:num>
  <w:num w:numId="25">
    <w:abstractNumId w:val="5"/>
    <w:lvlOverride w:ilvl="0">
      <w:startOverride w:val="1"/>
    </w:lvlOverride>
  </w:num>
  <w:num w:numId="26">
    <w:abstractNumId w:val="11"/>
  </w:num>
  <w:num w:numId="27">
    <w:abstractNumId w:val="11"/>
  </w:num>
  <w:num w:numId="28">
    <w:abstractNumId w:val="11"/>
  </w:num>
  <w:num w:numId="29">
    <w:abstractNumId w:val="11"/>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num>
  <w:num w:numId="33">
    <w:abstractNumId w:val="5"/>
  </w:num>
  <w:num w:numId="34">
    <w:abstractNumId w:val="5"/>
  </w:num>
  <w:num w:numId="3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368EC"/>
    <w:rsid w:val="000533D5"/>
    <w:rsid w:val="00055D62"/>
    <w:rsid w:val="00056510"/>
    <w:rsid w:val="00062FF4"/>
    <w:rsid w:val="000A4467"/>
    <w:rsid w:val="000D6B3F"/>
    <w:rsid w:val="000F41EB"/>
    <w:rsid w:val="001024F6"/>
    <w:rsid w:val="001C5D34"/>
    <w:rsid w:val="001E26F0"/>
    <w:rsid w:val="001F4CB5"/>
    <w:rsid w:val="00201DD5"/>
    <w:rsid w:val="00214A7F"/>
    <w:rsid w:val="00222113"/>
    <w:rsid w:val="00225193"/>
    <w:rsid w:val="002531BE"/>
    <w:rsid w:val="00265D16"/>
    <w:rsid w:val="002915D6"/>
    <w:rsid w:val="002A30DE"/>
    <w:rsid w:val="002B0E67"/>
    <w:rsid w:val="002C1FC3"/>
    <w:rsid w:val="003331DA"/>
    <w:rsid w:val="00367694"/>
    <w:rsid w:val="003A6D9A"/>
    <w:rsid w:val="003B654B"/>
    <w:rsid w:val="003C0740"/>
    <w:rsid w:val="003C394B"/>
    <w:rsid w:val="003F6E3D"/>
    <w:rsid w:val="0041605D"/>
    <w:rsid w:val="00431863"/>
    <w:rsid w:val="00433C43"/>
    <w:rsid w:val="00440BB6"/>
    <w:rsid w:val="00444954"/>
    <w:rsid w:val="00446327"/>
    <w:rsid w:val="00496524"/>
    <w:rsid w:val="004B64E3"/>
    <w:rsid w:val="004D2332"/>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C6E0E"/>
    <w:rsid w:val="006D1C8E"/>
    <w:rsid w:val="006D4464"/>
    <w:rsid w:val="006F2678"/>
    <w:rsid w:val="007113FB"/>
    <w:rsid w:val="00721533"/>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5309B"/>
    <w:rsid w:val="00A56445"/>
    <w:rsid w:val="00A61223"/>
    <w:rsid w:val="00AD133A"/>
    <w:rsid w:val="00AE5475"/>
    <w:rsid w:val="00B471B6"/>
    <w:rsid w:val="00B50055"/>
    <w:rsid w:val="00B60090"/>
    <w:rsid w:val="00B72890"/>
    <w:rsid w:val="00B8228B"/>
    <w:rsid w:val="00BB277F"/>
    <w:rsid w:val="00C04CAA"/>
    <w:rsid w:val="00C053D2"/>
    <w:rsid w:val="00C20354"/>
    <w:rsid w:val="00C40094"/>
    <w:rsid w:val="00C472C4"/>
    <w:rsid w:val="00C852AE"/>
    <w:rsid w:val="00CA4018"/>
    <w:rsid w:val="00CC548F"/>
    <w:rsid w:val="00D23615"/>
    <w:rsid w:val="00D34901"/>
    <w:rsid w:val="00D4627E"/>
    <w:rsid w:val="00D90499"/>
    <w:rsid w:val="00D96505"/>
    <w:rsid w:val="00DD6A4F"/>
    <w:rsid w:val="00E71546"/>
    <w:rsid w:val="00E90ACB"/>
    <w:rsid w:val="00EB629D"/>
    <w:rsid w:val="00EF394A"/>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4.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9E72D-DD13-4462-B0FC-04B3AEC83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Pages>
  <Words>6778</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Sapp (US), Brandon</cp:lastModifiedBy>
  <cp:revision>15</cp:revision>
  <cp:lastPrinted>2012-04-03T18:56:00Z</cp:lastPrinted>
  <dcterms:created xsi:type="dcterms:W3CDTF">2019-07-29T20:07:00Z</dcterms:created>
  <dcterms:modified xsi:type="dcterms:W3CDTF">2019-08-05T19:25:00Z</dcterms:modified>
</cp:coreProperties>
</file>