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7B" w:rsidRPr="00213750" w:rsidRDefault="001F737B">
      <w:pPr>
        <w:rPr>
          <w:lang w:val="en-US"/>
        </w:rPr>
      </w:pPr>
      <w:bookmarkStart w:id="0" w:name="_GoBack"/>
      <w:bookmarkEnd w:id="0"/>
    </w:p>
    <w:sectPr w:rsidR="001F737B" w:rsidRPr="002137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D7" w:rsidRDefault="00A573D7" w:rsidP="00213750">
      <w:pPr>
        <w:spacing w:after="0" w:line="240" w:lineRule="auto"/>
      </w:pPr>
      <w:r>
        <w:separator/>
      </w:r>
    </w:p>
  </w:endnote>
  <w:endnote w:type="continuationSeparator" w:id="0">
    <w:p w:rsidR="00A573D7" w:rsidRDefault="00A573D7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D7" w:rsidRDefault="00A573D7" w:rsidP="00213750">
      <w:pPr>
        <w:spacing w:after="0" w:line="240" w:lineRule="auto"/>
      </w:pPr>
      <w:r>
        <w:separator/>
      </w:r>
    </w:p>
  </w:footnote>
  <w:footnote w:type="continuationSeparator" w:id="0">
    <w:p w:rsidR="00A573D7" w:rsidRDefault="00A573D7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:rsidR="00213750" w:rsidRDefault="00213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1F737B"/>
    <w:rsid w:val="00213750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F22D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1</cp:revision>
  <dcterms:created xsi:type="dcterms:W3CDTF">2019-07-08T19:43:00Z</dcterms:created>
  <dcterms:modified xsi:type="dcterms:W3CDTF">2019-07-08T19:44:00Z</dcterms:modified>
</cp:coreProperties>
</file>