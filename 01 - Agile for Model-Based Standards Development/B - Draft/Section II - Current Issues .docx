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37B" w:rsidRPr="00213750" w:rsidRDefault="00A27088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1F737B" w:rsidRPr="002137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421" w:rsidRDefault="00A51421" w:rsidP="00213750">
      <w:pPr>
        <w:spacing w:after="0" w:line="240" w:lineRule="auto"/>
      </w:pPr>
      <w:r>
        <w:separator/>
      </w:r>
    </w:p>
  </w:endnote>
  <w:endnote w:type="continuationSeparator" w:id="0">
    <w:p w:rsidR="00A51421" w:rsidRDefault="00A51421" w:rsidP="0021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421" w:rsidRDefault="00A51421" w:rsidP="00213750">
      <w:pPr>
        <w:spacing w:after="0" w:line="240" w:lineRule="auto"/>
      </w:pPr>
      <w:r>
        <w:separator/>
      </w:r>
    </w:p>
  </w:footnote>
  <w:footnote w:type="continuationSeparator" w:id="0">
    <w:p w:rsidR="00A51421" w:rsidRDefault="00A51421" w:rsidP="00213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750" w:rsidRPr="00213750" w:rsidRDefault="00213750" w:rsidP="00213750">
    <w:pPr>
      <w:rPr>
        <w:lang w:val="en-US"/>
      </w:rPr>
    </w:pPr>
    <w:r>
      <w:rPr>
        <w:lang w:val="en-US"/>
      </w:rPr>
      <w:t>Section I - Introduction</w:t>
    </w:r>
  </w:p>
  <w:p w:rsidR="00213750" w:rsidRDefault="002137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wsDAzMDYytrSwNDJW0lEKTi0uzszPAykwrAUAlFWcrSwAAAA="/>
  </w:docVars>
  <w:rsids>
    <w:rsidRoot w:val="00213750"/>
    <w:rsid w:val="001F737B"/>
    <w:rsid w:val="00213750"/>
    <w:rsid w:val="00A27088"/>
    <w:rsid w:val="00A51421"/>
    <w:rsid w:val="00A5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93D8D-7756-4EA1-90D8-4807EF06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5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3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5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Harvey, Melissa K</cp:lastModifiedBy>
  <cp:revision>2</cp:revision>
  <dcterms:created xsi:type="dcterms:W3CDTF">2019-07-08T19:43:00Z</dcterms:created>
  <dcterms:modified xsi:type="dcterms:W3CDTF">2019-07-15T16:50:00Z</dcterms:modified>
</cp:coreProperties>
</file>